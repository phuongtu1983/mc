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60" w:type="dxa"/>
        <w:tblBorders>
          <w:bottom w:val="single" w:sz="12" w:space="0" w:color="auto"/>
          <w:insideH w:val="single" w:sz="12" w:space="0" w:color="auto"/>
        </w:tblBorders>
        <w:tblLook w:val="01E0"/>
      </w:tblPr>
      <w:tblGrid>
        <w:gridCol w:w="1717"/>
        <w:gridCol w:w="5170"/>
        <w:gridCol w:w="2773"/>
      </w:tblGrid>
      <w:tr w:rsidR="00C45D34" w:rsidRPr="004428A8">
        <w:trPr>
          <w:trHeight w:val="1377"/>
        </w:trPr>
        <w:tc>
          <w:tcPr>
            <w:tcW w:w="1717" w:type="dxa"/>
          </w:tcPr>
          <w:p w:rsidR="00C45D34" w:rsidRPr="004428A8" w:rsidRDefault="00C45D34" w:rsidP="00480984">
            <w:pPr>
              <w:pStyle w:val="Header"/>
              <w:rPr>
                <w:rFonts w:ascii="Times New Roman" w:hAnsi="Times New Roman"/>
                <w:szCs w:val="22"/>
              </w:rPr>
            </w:pPr>
            <w:r w:rsidRPr="004428A8">
              <w:rPr>
                <w:rFonts w:ascii="Times New Roman" w:hAnsi="Times New Roman"/>
              </w:rPr>
              <w:t xml:space="preserve">       </w:t>
            </w:r>
            <w:r w:rsidR="009A3061" w:rsidRPr="004428A8">
              <w:rPr>
                <w:rFonts w:ascii="Times New Roman" w:hAnsi="Times New Roman"/>
                <w:noProof/>
              </w:rPr>
              <w:drawing>
                <wp:inline distT="0" distB="0" distL="0" distR="0">
                  <wp:extent cx="615950" cy="800100"/>
                  <wp:effectExtent l="19050" t="0" r="0" b="0"/>
                  <wp:docPr id="84" name="Picture 84" descr="PTS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TSC logo"/>
                          <pic:cNvPicPr>
                            <a:picLocks noChangeAspect="1" noChangeArrowheads="1"/>
                          </pic:cNvPicPr>
                        </pic:nvPicPr>
                        <pic:blipFill>
                          <a:blip r:embed="rId7"/>
                          <a:srcRect/>
                          <a:stretch>
                            <a:fillRect/>
                          </a:stretch>
                        </pic:blipFill>
                        <pic:spPr bwMode="auto">
                          <a:xfrm>
                            <a:off x="0" y="0"/>
                            <a:ext cx="615950" cy="800100"/>
                          </a:xfrm>
                          <a:prstGeom prst="rect">
                            <a:avLst/>
                          </a:prstGeom>
                          <a:noFill/>
                          <a:ln w="9525">
                            <a:noFill/>
                            <a:miter lim="800000"/>
                            <a:headEnd/>
                            <a:tailEnd/>
                          </a:ln>
                        </pic:spPr>
                      </pic:pic>
                    </a:graphicData>
                  </a:graphic>
                </wp:inline>
              </w:drawing>
            </w:r>
          </w:p>
        </w:tc>
        <w:tc>
          <w:tcPr>
            <w:tcW w:w="5170" w:type="dxa"/>
          </w:tcPr>
          <w:p w:rsidR="00C45D34" w:rsidRPr="004428A8" w:rsidRDefault="00C45D34" w:rsidP="00480984">
            <w:pPr>
              <w:pStyle w:val="Header"/>
              <w:jc w:val="center"/>
              <w:rPr>
                <w:rFonts w:ascii="Times New Roman" w:hAnsi="Times New Roman"/>
                <w:b/>
                <w:szCs w:val="22"/>
              </w:rPr>
            </w:pPr>
          </w:p>
          <w:p w:rsidR="00C45D34" w:rsidRPr="004428A8" w:rsidRDefault="00C45D34" w:rsidP="00480984">
            <w:pPr>
              <w:pStyle w:val="Header"/>
              <w:jc w:val="center"/>
              <w:rPr>
                <w:rFonts w:ascii="Times New Roman" w:hAnsi="Times New Roman"/>
                <w:b/>
                <w:szCs w:val="22"/>
              </w:rPr>
            </w:pPr>
          </w:p>
          <w:p w:rsidR="00C45D34" w:rsidRPr="004428A8" w:rsidRDefault="00472CE7" w:rsidP="00472CE7">
            <w:pPr>
              <w:pStyle w:val="Header"/>
              <w:jc w:val="center"/>
              <w:rPr>
                <w:rFonts w:ascii="Times New Roman" w:hAnsi="Times New Roman"/>
                <w:b/>
                <w:i/>
              </w:rPr>
            </w:pPr>
            <w:r w:rsidRPr="004428A8">
              <w:rPr>
                <w:rFonts w:ascii="Times New Roman" w:hAnsi="Times New Roman"/>
                <w:b/>
              </w:rPr>
              <w:t>PTSC MECHANICAL &amp; CONSTRUCTION</w:t>
            </w:r>
          </w:p>
        </w:tc>
        <w:tc>
          <w:tcPr>
            <w:tcW w:w="2773" w:type="dxa"/>
          </w:tcPr>
          <w:p w:rsidR="006C3556" w:rsidRPr="004428A8" w:rsidRDefault="006C3556" w:rsidP="00480984">
            <w:pPr>
              <w:pStyle w:val="Header"/>
              <w:rPr>
                <w:rFonts w:ascii="Times New Roman" w:hAnsi="Times New Roman"/>
                <w:b/>
                <w:i/>
                <w:sz w:val="16"/>
                <w:szCs w:val="16"/>
              </w:rPr>
            </w:pPr>
          </w:p>
          <w:p w:rsidR="006C3556" w:rsidRPr="004428A8" w:rsidRDefault="006C3556" w:rsidP="00480984">
            <w:pPr>
              <w:pStyle w:val="Header"/>
              <w:rPr>
                <w:rFonts w:ascii="Times New Roman" w:hAnsi="Times New Roman"/>
                <w:b/>
                <w:i/>
                <w:sz w:val="16"/>
                <w:szCs w:val="16"/>
              </w:rPr>
            </w:pPr>
          </w:p>
        </w:tc>
      </w:tr>
    </w:tbl>
    <w:p w:rsidR="003F3F64" w:rsidRPr="004428A8" w:rsidRDefault="00E616DC" w:rsidP="00636A78">
      <w:pPr>
        <w:pStyle w:val="Heading2"/>
        <w:jc w:val="center"/>
        <w:rPr>
          <w:rFonts w:ascii="Times New Roman" w:hAnsi="Times New Roman"/>
          <w:b/>
          <w:color w:val="auto"/>
          <w:sz w:val="30"/>
        </w:rPr>
      </w:pPr>
      <w:fldSimple w:instr=" MERGEFIELD  &quot;[#list ptscmc as p]&quot;  \* MERGEFORMAT ">
        <w:r w:rsidR="004428A8" w:rsidRPr="004428A8">
          <w:rPr>
            <w:rFonts w:ascii="Times New Roman" w:hAnsi="Times New Roman"/>
            <w:noProof/>
            <w:szCs w:val="26"/>
          </w:rPr>
          <w:t>«[#list ptscmc as p]»</w:t>
        </w:r>
      </w:fldSimple>
    </w:p>
    <w:p w:rsidR="00636A78" w:rsidRPr="004428A8" w:rsidRDefault="00636A78" w:rsidP="00636A78">
      <w:pPr>
        <w:pStyle w:val="Heading2"/>
        <w:jc w:val="center"/>
        <w:rPr>
          <w:rFonts w:ascii="Times New Roman" w:hAnsi="Times New Roman"/>
          <w:b/>
          <w:color w:val="auto"/>
          <w:sz w:val="30"/>
        </w:rPr>
      </w:pPr>
      <w:r w:rsidRPr="004428A8">
        <w:rPr>
          <w:rFonts w:ascii="Times New Roman" w:hAnsi="Times New Roman"/>
          <w:b/>
          <w:color w:val="auto"/>
          <w:sz w:val="30"/>
        </w:rPr>
        <w:t xml:space="preserve">PURCHASE </w:t>
      </w:r>
      <w:r w:rsidR="0082338B" w:rsidRPr="004428A8">
        <w:rPr>
          <w:rFonts w:ascii="Times New Roman" w:hAnsi="Times New Roman"/>
          <w:b/>
          <w:color w:val="auto"/>
          <w:sz w:val="30"/>
        </w:rPr>
        <w:t>ORDER</w:t>
      </w:r>
    </w:p>
    <w:p w:rsidR="00EF1FCF" w:rsidRPr="004428A8" w:rsidRDefault="00EF1FCF" w:rsidP="00CF1ED0">
      <w:pPr>
        <w:ind w:left="3600" w:firstLine="2520"/>
        <w:jc w:val="center"/>
      </w:pPr>
    </w:p>
    <w:p w:rsidR="004A0788" w:rsidRPr="004428A8" w:rsidRDefault="004A0788"/>
    <w:p w:rsidR="00E64C3B" w:rsidRPr="004428A8" w:rsidRDefault="00EF1FCF">
      <w:pPr>
        <w:jc w:val="both"/>
      </w:pPr>
      <w:r w:rsidRPr="004428A8">
        <w:rPr>
          <w:b/>
        </w:rPr>
        <w:t xml:space="preserve">PTSC MECHANICAL &amp; CONSTRUCTION </w:t>
      </w:r>
      <w:r w:rsidR="00894C67" w:rsidRPr="004428A8">
        <w:rPr>
          <w:b/>
        </w:rPr>
        <w:t xml:space="preserve"> JOINT STOCK COMPANY </w:t>
      </w:r>
      <w:r w:rsidRPr="004428A8">
        <w:rPr>
          <w:b/>
        </w:rPr>
        <w:t>“PTSC M&amp;C”</w:t>
      </w:r>
      <w:r w:rsidR="00E64C3B" w:rsidRPr="004428A8">
        <w:rPr>
          <w:b/>
        </w:rPr>
        <w:t>,</w:t>
      </w:r>
      <w:r w:rsidR="00E64C3B" w:rsidRPr="004428A8">
        <w:t xml:space="preserve"> </w:t>
      </w:r>
      <w:r w:rsidR="00E0208B" w:rsidRPr="004428A8">
        <w:t xml:space="preserve">a company duly organized under the law of the Socialist Republic of Vietnam and having its registered office at 31, 30/4 Street, </w:t>
      </w:r>
      <w:r w:rsidR="009B63DA" w:rsidRPr="004428A8">
        <w:t>Vung Tau</w:t>
      </w:r>
      <w:r w:rsidR="00E0208B" w:rsidRPr="004428A8">
        <w:t xml:space="preserve"> City, S.R. Vietnam, Tel: </w:t>
      </w:r>
      <w:r w:rsidR="006C4159" w:rsidRPr="004428A8">
        <w:t>+</w:t>
      </w:r>
      <w:r w:rsidR="00E0208B" w:rsidRPr="004428A8">
        <w:t>84-64-</w:t>
      </w:r>
      <w:r w:rsidR="00805A74" w:rsidRPr="004428A8">
        <w:t>3</w:t>
      </w:r>
      <w:r w:rsidR="00E0208B" w:rsidRPr="004428A8">
        <w:t xml:space="preserve">838834, Fax: </w:t>
      </w:r>
      <w:r w:rsidR="006C4159" w:rsidRPr="004428A8">
        <w:t>+</w:t>
      </w:r>
      <w:r w:rsidR="00E0208B" w:rsidRPr="004428A8">
        <w:t>84-64-</w:t>
      </w:r>
      <w:r w:rsidR="00805A74" w:rsidRPr="004428A8">
        <w:t>3</w:t>
      </w:r>
      <w:r w:rsidR="00E0208B" w:rsidRPr="004428A8">
        <w:t xml:space="preserve">838170 hereinafter called </w:t>
      </w:r>
      <w:r w:rsidR="002B1748" w:rsidRPr="004428A8">
        <w:t>Buyer</w:t>
      </w:r>
      <w:r w:rsidR="00E64C3B" w:rsidRPr="004428A8">
        <w:t xml:space="preserve">, confirms by this </w:t>
      </w:r>
      <w:r w:rsidR="00C07D2C" w:rsidRPr="004428A8">
        <w:t>Purchase Order</w:t>
      </w:r>
      <w:r w:rsidR="00FA40CF" w:rsidRPr="004428A8">
        <w:t xml:space="preserve"> (PO)</w:t>
      </w:r>
      <w:r w:rsidR="00E64C3B" w:rsidRPr="004428A8">
        <w:t xml:space="preserve"> that the </w:t>
      </w:r>
      <w:r w:rsidR="00993E9E" w:rsidRPr="004428A8">
        <w:t>G</w:t>
      </w:r>
      <w:r w:rsidR="00E64C3B" w:rsidRPr="004428A8">
        <w:t xml:space="preserve">oods listed hereunder have been ordered </w:t>
      </w:r>
      <w:r w:rsidR="00961917" w:rsidRPr="004428A8">
        <w:t xml:space="preserve">from </w:t>
      </w:r>
      <w:r w:rsidR="00E64C3B" w:rsidRPr="004428A8">
        <w:t xml:space="preserve">Seller named below in accordance with the </w:t>
      </w:r>
      <w:r w:rsidR="00C45D34" w:rsidRPr="004428A8">
        <w:t xml:space="preserve">following </w:t>
      </w:r>
      <w:r w:rsidR="00E64C3B" w:rsidRPr="004428A8">
        <w:t>terms and conditions:</w:t>
      </w:r>
    </w:p>
    <w:p w:rsidR="00E64C3B" w:rsidRPr="004428A8" w:rsidRDefault="00E64C3B">
      <w:pPr>
        <w:jc w:val="both"/>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870"/>
        <w:gridCol w:w="2610"/>
        <w:gridCol w:w="3060"/>
      </w:tblGrid>
      <w:tr w:rsidR="00E64C3B" w:rsidRPr="004428A8" w:rsidTr="00316BBE">
        <w:tc>
          <w:tcPr>
            <w:tcW w:w="3870" w:type="dxa"/>
          </w:tcPr>
          <w:p w:rsidR="00E0208B" w:rsidRPr="004428A8" w:rsidRDefault="00E0208B" w:rsidP="00755AB0">
            <w:pPr>
              <w:jc w:val="both"/>
              <w:rPr>
                <w:b/>
              </w:rPr>
            </w:pPr>
            <w:r w:rsidRPr="004428A8">
              <w:rPr>
                <w:b/>
              </w:rPr>
              <w:t>SELLER</w:t>
            </w:r>
          </w:p>
          <w:p w:rsidR="004F61C1" w:rsidRPr="004428A8" w:rsidRDefault="00E616DC" w:rsidP="005D1F5A">
            <w:pPr>
              <w:jc w:val="both"/>
            </w:pPr>
            <w:fldSimple w:instr=" MERGEFIELD  ${p.vendorNameUpcase}  \* MERGEFORMAT ">
              <w:r w:rsidR="004428A8" w:rsidRPr="004428A8">
                <w:rPr>
                  <w:noProof/>
                </w:rPr>
                <w:t>«${p.vendorNameUpcase}»</w:t>
              </w:r>
            </w:fldSimple>
          </w:p>
          <w:p w:rsidR="00824661" w:rsidRPr="004428A8" w:rsidRDefault="00FF478B" w:rsidP="005D1F5A">
            <w:pPr>
              <w:jc w:val="both"/>
            </w:pPr>
            <w:r w:rsidRPr="004428A8">
              <w:t>Tel</w:t>
            </w:r>
            <w:r w:rsidR="00E95A3A" w:rsidRPr="004428A8">
              <w:t xml:space="preserve">: </w:t>
            </w:r>
            <w:r w:rsidRPr="004428A8">
              <w:t xml:space="preserve"> </w:t>
            </w:r>
            <w:fldSimple w:instr=" MERGEFIELD  ${p.phone}  \* MERGEFORMAT ">
              <w:r w:rsidR="004428A8" w:rsidRPr="004428A8">
                <w:rPr>
                  <w:noProof/>
                </w:rPr>
                <w:t>«${p.phone}»</w:t>
              </w:r>
            </w:fldSimple>
          </w:p>
          <w:p w:rsidR="00824661" w:rsidRPr="004428A8" w:rsidRDefault="00FF478B" w:rsidP="005D1F5A">
            <w:pPr>
              <w:jc w:val="both"/>
            </w:pPr>
            <w:r w:rsidRPr="004428A8">
              <w:t>Fax</w:t>
            </w:r>
            <w:r w:rsidR="00E95A3A" w:rsidRPr="004428A8">
              <w:t xml:space="preserve">: </w:t>
            </w:r>
            <w:r w:rsidRPr="004428A8">
              <w:t xml:space="preserve"> </w:t>
            </w:r>
            <w:fldSimple w:instr=" MERGEFIELD  ${p.fax}  \* MERGEFORMAT ">
              <w:r w:rsidR="004428A8" w:rsidRPr="004428A8">
                <w:rPr>
                  <w:noProof/>
                </w:rPr>
                <w:t>«${p.fax}»</w:t>
              </w:r>
            </w:fldSimple>
          </w:p>
          <w:p w:rsidR="00E64C3B" w:rsidRPr="004428A8" w:rsidRDefault="00442607" w:rsidP="00E00BB6">
            <w:pPr>
              <w:jc w:val="both"/>
            </w:pPr>
            <w:r w:rsidRPr="004428A8">
              <w:t xml:space="preserve">Attn: </w:t>
            </w:r>
            <w:r w:rsidR="00C5231F" w:rsidRPr="004428A8">
              <w:t xml:space="preserve"> </w:t>
            </w:r>
            <w:fldSimple w:instr=" MERGEFIELD  ${p.presenter}  \* MERGEFORMAT ">
              <w:r w:rsidR="004428A8" w:rsidRPr="004428A8">
                <w:rPr>
                  <w:noProof/>
                </w:rPr>
                <w:t>«${p.presenter}»</w:t>
              </w:r>
            </w:fldSimple>
          </w:p>
          <w:p w:rsidR="00850C03" w:rsidRPr="004428A8" w:rsidRDefault="00850C03" w:rsidP="0062292D">
            <w:pPr>
              <w:jc w:val="both"/>
            </w:pPr>
          </w:p>
        </w:tc>
        <w:tc>
          <w:tcPr>
            <w:tcW w:w="2610" w:type="dxa"/>
          </w:tcPr>
          <w:p w:rsidR="00F357E1" w:rsidRPr="004428A8" w:rsidRDefault="00F357E1" w:rsidP="0082338B">
            <w:pPr>
              <w:jc w:val="both"/>
              <w:rPr>
                <w:b/>
              </w:rPr>
            </w:pPr>
          </w:p>
          <w:p w:rsidR="0082338B" w:rsidRPr="004428A8" w:rsidRDefault="0082338B" w:rsidP="0082338B">
            <w:pPr>
              <w:jc w:val="both"/>
              <w:rPr>
                <w:b/>
              </w:rPr>
            </w:pPr>
            <w:r w:rsidRPr="004428A8">
              <w:rPr>
                <w:b/>
              </w:rPr>
              <w:t>Package Description:</w:t>
            </w:r>
          </w:p>
          <w:p w:rsidR="0013748F" w:rsidRPr="004428A8" w:rsidRDefault="00E616DC" w:rsidP="00805A74">
            <w:pPr>
              <w:rPr>
                <w:b/>
              </w:rPr>
            </w:pPr>
            <w:fldSimple w:instr=" MERGEFIELD  ${p.packName}  \* MERGEFORMAT ">
              <w:r w:rsidR="004428A8" w:rsidRPr="00467A08">
                <w:rPr>
                  <w:noProof/>
                  <w:szCs w:val="26"/>
                </w:rPr>
                <w:t>«${p.packName}»</w:t>
              </w:r>
            </w:fldSimple>
          </w:p>
        </w:tc>
        <w:tc>
          <w:tcPr>
            <w:tcW w:w="3060" w:type="dxa"/>
          </w:tcPr>
          <w:p w:rsidR="00EE366C" w:rsidRPr="004428A8" w:rsidRDefault="00E64C3B" w:rsidP="0082338B">
            <w:pPr>
              <w:rPr>
                <w:b/>
              </w:rPr>
            </w:pPr>
            <w:r w:rsidRPr="004428A8">
              <w:rPr>
                <w:b/>
              </w:rPr>
              <w:t xml:space="preserve">Purchase </w:t>
            </w:r>
            <w:r w:rsidR="00C07D2C" w:rsidRPr="004428A8">
              <w:rPr>
                <w:b/>
              </w:rPr>
              <w:t>Order</w:t>
            </w:r>
            <w:r w:rsidRPr="004428A8">
              <w:rPr>
                <w:b/>
              </w:rPr>
              <w:t xml:space="preserve"> No.</w:t>
            </w:r>
            <w:r w:rsidR="005D16A3" w:rsidRPr="004428A8">
              <w:rPr>
                <w:b/>
                <w:lang w:val="vi-VN"/>
              </w:rPr>
              <w:t>:</w:t>
            </w:r>
          </w:p>
          <w:p w:rsidR="00E64C3B" w:rsidRPr="004428A8" w:rsidRDefault="007E5A39" w:rsidP="0082338B">
            <w:pPr>
              <w:rPr>
                <w:b/>
                <w:lang w:val="vi-VN"/>
              </w:rPr>
            </w:pPr>
            <w:r w:rsidRPr="004428A8">
              <w:rPr>
                <w:b/>
              </w:rPr>
              <w:t xml:space="preserve">         </w:t>
            </w:r>
            <w:r w:rsidR="00E670FA" w:rsidRPr="004428A8">
              <w:t>-</w:t>
            </w:r>
            <w:fldSimple w:instr=" MERGEFIELD  ${p.year}  \* MERGEFORMAT ">
              <w:r w:rsidR="00544D36">
                <w:rPr>
                  <w:noProof/>
                </w:rPr>
                <w:t>«${p.year}»</w:t>
              </w:r>
            </w:fldSimple>
            <w:r w:rsidR="004A4690" w:rsidRPr="004428A8">
              <w:t>/PTSCMC</w:t>
            </w:r>
            <w:r w:rsidR="00AD5303" w:rsidRPr="004428A8">
              <w:t>-</w:t>
            </w:r>
            <w:fldSimple w:instr=" MERGEFIELD  ${p.abbreviate}  \* MERGEFORMAT ">
              <w:r w:rsidR="004428A8">
                <w:rPr>
                  <w:noProof/>
                </w:rPr>
                <w:t>«${p.abbreviate}»</w:t>
              </w:r>
            </w:fldSimple>
            <w:r w:rsidR="0048229F" w:rsidRPr="004428A8">
              <w:t>/MHH</w:t>
            </w:r>
            <w:r w:rsidR="00AD5303" w:rsidRPr="004428A8">
              <w:t>-E</w:t>
            </w:r>
          </w:p>
          <w:p w:rsidR="0082338B" w:rsidRPr="004428A8" w:rsidRDefault="0082338B" w:rsidP="0082338B">
            <w:pPr>
              <w:jc w:val="both"/>
            </w:pPr>
          </w:p>
          <w:p w:rsidR="0082338B" w:rsidRPr="004428A8" w:rsidRDefault="00C07D2C" w:rsidP="0082338B">
            <w:pPr>
              <w:jc w:val="both"/>
            </w:pPr>
            <w:r w:rsidRPr="004428A8">
              <w:t>PO</w:t>
            </w:r>
            <w:r w:rsidR="0082338B" w:rsidRPr="004428A8">
              <w:t xml:space="preserve"> Date:</w:t>
            </w:r>
            <w:r w:rsidR="00B2158E" w:rsidRPr="004428A8">
              <w:t xml:space="preserve"> </w:t>
            </w:r>
            <w:r w:rsidR="00866CEF" w:rsidRPr="004428A8">
              <w:t xml:space="preserve">          </w:t>
            </w:r>
            <w:r w:rsidR="009720E1">
              <w:t xml:space="preserve">      </w:t>
            </w:r>
            <w:r w:rsidR="00866CEF" w:rsidRPr="004428A8">
              <w:t xml:space="preserve"> </w:t>
            </w:r>
            <w:fldSimple w:instr=" MERGEFIELD  ${p.field2}  \* MERGEFORMAT ">
              <w:r w:rsidR="00A70663">
                <w:rPr>
                  <w:noProof/>
                </w:rPr>
                <w:t>«${p.field2}»</w:t>
              </w:r>
            </w:fldSimple>
          </w:p>
          <w:p w:rsidR="0034568F" w:rsidRPr="004428A8" w:rsidRDefault="00283BA5" w:rsidP="0082338B">
            <w:pPr>
              <w:jc w:val="both"/>
            </w:pPr>
            <w:r w:rsidRPr="004428A8">
              <w:t xml:space="preserve">Effective </w:t>
            </w:r>
            <w:r w:rsidR="00D22A43" w:rsidRPr="004428A8">
              <w:t>Date</w:t>
            </w:r>
            <w:r w:rsidR="00EE366C" w:rsidRPr="004428A8">
              <w:t xml:space="preserve">: </w:t>
            </w:r>
            <w:r w:rsidR="00866CEF" w:rsidRPr="004428A8">
              <w:t xml:space="preserve">     </w:t>
            </w:r>
            <w:fldSimple w:instr=" MERGEFIELD  ${p.effectDate}  \* MERGEFORMAT ">
              <w:r w:rsidR="00A70663">
                <w:rPr>
                  <w:noProof/>
                </w:rPr>
                <w:t>«${p.effectDate}»</w:t>
              </w:r>
            </w:fldSimple>
          </w:p>
          <w:p w:rsidR="0082338B" w:rsidRPr="004428A8" w:rsidRDefault="0082338B" w:rsidP="00A70663">
            <w:r w:rsidRPr="004428A8">
              <w:t xml:space="preserve">No. of Pages: </w:t>
            </w:r>
            <w:r w:rsidR="00672D6A" w:rsidRPr="004428A8">
              <w:t>0</w:t>
            </w:r>
            <w:r w:rsidR="006B0783" w:rsidRPr="004428A8">
              <w:t>5</w:t>
            </w:r>
          </w:p>
        </w:tc>
      </w:tr>
    </w:tbl>
    <w:p w:rsidR="00E64C3B" w:rsidRPr="004428A8" w:rsidRDefault="00E64C3B">
      <w:pPr>
        <w:jc w:val="both"/>
      </w:pPr>
    </w:p>
    <w:p w:rsidR="00EA49CB" w:rsidRPr="004428A8" w:rsidRDefault="002E32A6" w:rsidP="00BB067D">
      <w:pPr>
        <w:numPr>
          <w:ilvl w:val="0"/>
          <w:numId w:val="11"/>
        </w:numPr>
        <w:tabs>
          <w:tab w:val="clear" w:pos="720"/>
        </w:tabs>
        <w:ind w:left="3780" w:hanging="3780"/>
        <w:jc w:val="both"/>
        <w:rPr>
          <w:b/>
        </w:rPr>
      </w:pPr>
      <w:r w:rsidRPr="004428A8">
        <w:rPr>
          <w:b/>
        </w:rPr>
        <w:t>PURCHASE ORDER DOCUMENT</w:t>
      </w:r>
      <w:r w:rsidR="00EA49CB" w:rsidRPr="004428A8">
        <w:rPr>
          <w:b/>
        </w:rPr>
        <w:t>S</w:t>
      </w:r>
      <w:r w:rsidRPr="004428A8">
        <w:rPr>
          <w:b/>
        </w:rPr>
        <w:t xml:space="preserve"> </w:t>
      </w:r>
    </w:p>
    <w:p w:rsidR="00D35ABA" w:rsidRPr="004428A8" w:rsidRDefault="00D35ABA" w:rsidP="00EA49CB">
      <w:pPr>
        <w:ind w:left="720"/>
        <w:jc w:val="both"/>
        <w:rPr>
          <w:sz w:val="12"/>
        </w:rPr>
      </w:pPr>
    </w:p>
    <w:p w:rsidR="00E510A9" w:rsidRPr="004428A8" w:rsidRDefault="00AF764F" w:rsidP="00EA49CB">
      <w:pPr>
        <w:ind w:left="720"/>
        <w:jc w:val="both"/>
      </w:pPr>
      <w:r w:rsidRPr="004428A8">
        <w:t>The P</w:t>
      </w:r>
      <w:r w:rsidR="00943929" w:rsidRPr="004428A8">
        <w:t>urchase Order</w:t>
      </w:r>
      <w:r w:rsidRPr="004428A8">
        <w:t xml:space="preserve"> consist</w:t>
      </w:r>
      <w:r w:rsidR="00FA40CF" w:rsidRPr="004428A8">
        <w:t>s</w:t>
      </w:r>
      <w:r w:rsidRPr="004428A8">
        <w:t xml:space="preserve"> of this document and the </w:t>
      </w:r>
      <w:r w:rsidR="00975461" w:rsidRPr="004428A8">
        <w:t xml:space="preserve">documents </w:t>
      </w:r>
      <w:r w:rsidR="00B62354" w:rsidRPr="004428A8">
        <w:t>as listed below</w:t>
      </w:r>
      <w:r w:rsidRPr="004428A8">
        <w:t xml:space="preserve">. In the event of ambiguity, discrepancy or conflict </w:t>
      </w:r>
      <w:r w:rsidR="001F6200" w:rsidRPr="004428A8">
        <w:t xml:space="preserve">among </w:t>
      </w:r>
      <w:r w:rsidRPr="004428A8">
        <w:t>the documents, the following shall be the order of precedence</w:t>
      </w:r>
      <w:r w:rsidR="001F6200" w:rsidRPr="004428A8">
        <w:t xml:space="preserve"> with this Purchase Order being of the highest</w:t>
      </w:r>
      <w:r w:rsidR="00943929" w:rsidRPr="004428A8">
        <w:t>:</w:t>
      </w:r>
    </w:p>
    <w:p w:rsidR="002E32A6" w:rsidRPr="004428A8" w:rsidRDefault="00D92204" w:rsidP="00E510A9">
      <w:pPr>
        <w:jc w:val="both"/>
        <w:rPr>
          <w:sz w:val="14"/>
        </w:rPr>
      </w:pPr>
      <w:r w:rsidRPr="004428A8">
        <w:tab/>
      </w:r>
    </w:p>
    <w:p w:rsidR="00943929" w:rsidRPr="004428A8" w:rsidRDefault="00C6110E" w:rsidP="00BB067D">
      <w:pPr>
        <w:numPr>
          <w:ilvl w:val="0"/>
          <w:numId w:val="12"/>
        </w:numPr>
        <w:tabs>
          <w:tab w:val="clear" w:pos="3960"/>
          <w:tab w:val="num" w:pos="1080"/>
        </w:tabs>
        <w:ind w:hanging="3240"/>
        <w:jc w:val="both"/>
      </w:pPr>
      <w:smartTag w:uri="urn:schemas-microsoft-com:office:smarttags" w:element="PersonName">
        <w:r w:rsidRPr="004428A8">
          <w:t>Thi</w:t>
        </w:r>
      </w:smartTag>
      <w:r w:rsidRPr="004428A8">
        <w:t xml:space="preserve">s </w:t>
      </w:r>
      <w:r w:rsidR="00943929" w:rsidRPr="004428A8">
        <w:t>Purchase Order</w:t>
      </w:r>
    </w:p>
    <w:p w:rsidR="00E773CF" w:rsidRPr="004428A8" w:rsidRDefault="00975461" w:rsidP="00927482">
      <w:pPr>
        <w:numPr>
          <w:ilvl w:val="0"/>
          <w:numId w:val="12"/>
        </w:numPr>
        <w:tabs>
          <w:tab w:val="clear" w:pos="3960"/>
          <w:tab w:val="num" w:pos="1080"/>
        </w:tabs>
        <w:ind w:hanging="3240"/>
        <w:jc w:val="both"/>
      </w:pPr>
      <w:r w:rsidRPr="004428A8">
        <w:t>Appendix 1</w:t>
      </w:r>
      <w:r w:rsidR="004334C7" w:rsidRPr="004428A8">
        <w:t xml:space="preserve"> </w:t>
      </w:r>
      <w:bookmarkStart w:id="0" w:name="OLE_LINK3"/>
      <w:bookmarkStart w:id="1" w:name="OLE_LINK4"/>
      <w:r w:rsidR="004334C7" w:rsidRPr="004428A8">
        <w:t>– Schedule</w:t>
      </w:r>
      <w:r w:rsidR="00423FE6" w:rsidRPr="004428A8">
        <w:t xml:space="preserve"> of Prices</w:t>
      </w:r>
      <w:bookmarkEnd w:id="0"/>
      <w:bookmarkEnd w:id="1"/>
    </w:p>
    <w:p w:rsidR="002E32A6" w:rsidRPr="004428A8" w:rsidRDefault="002E32A6" w:rsidP="002E32A6">
      <w:pPr>
        <w:ind w:left="360"/>
        <w:jc w:val="both"/>
        <w:rPr>
          <w:sz w:val="14"/>
        </w:rPr>
      </w:pPr>
    </w:p>
    <w:p w:rsidR="0082338B" w:rsidRPr="004428A8" w:rsidRDefault="000E7577" w:rsidP="00BB067D">
      <w:pPr>
        <w:numPr>
          <w:ilvl w:val="0"/>
          <w:numId w:val="11"/>
        </w:numPr>
        <w:tabs>
          <w:tab w:val="clear" w:pos="720"/>
        </w:tabs>
        <w:ind w:left="3780" w:hanging="3780"/>
        <w:jc w:val="both"/>
        <w:rPr>
          <w:b/>
        </w:rPr>
      </w:pPr>
      <w:r w:rsidRPr="004428A8">
        <w:rPr>
          <w:b/>
        </w:rPr>
        <w:t>SCOPE OF WORK</w:t>
      </w:r>
      <w:r w:rsidR="002E32A6" w:rsidRPr="004428A8">
        <w:rPr>
          <w:b/>
        </w:rPr>
        <w:t xml:space="preserve"> </w:t>
      </w:r>
      <w:r w:rsidR="00E510A9" w:rsidRPr="004428A8">
        <w:rPr>
          <w:b/>
        </w:rPr>
        <w:tab/>
      </w:r>
    </w:p>
    <w:p w:rsidR="00D35ABA" w:rsidRPr="004428A8" w:rsidRDefault="00D35ABA" w:rsidP="0082338B">
      <w:pPr>
        <w:ind w:left="720"/>
        <w:jc w:val="both"/>
        <w:rPr>
          <w:sz w:val="14"/>
        </w:rPr>
      </w:pPr>
    </w:p>
    <w:p w:rsidR="004334C7" w:rsidRPr="004428A8" w:rsidRDefault="00D22A43" w:rsidP="0082338B">
      <w:pPr>
        <w:ind w:left="720"/>
        <w:jc w:val="both"/>
      </w:pPr>
      <w:r w:rsidRPr="004428A8">
        <w:t xml:space="preserve">The Goods to be supplied by Seller under this Purchase Order shall be </w:t>
      </w:r>
      <w:r w:rsidR="0013748F" w:rsidRPr="004428A8">
        <w:t xml:space="preserve">genuine, brand new and </w:t>
      </w:r>
      <w:r w:rsidRPr="004428A8">
        <w:t>manufactured in strict compliance with all technical specification requirements as specified in the Appendix No.1 – Schedule of Price.</w:t>
      </w:r>
    </w:p>
    <w:p w:rsidR="004334C7" w:rsidRPr="004428A8" w:rsidRDefault="004334C7" w:rsidP="0082338B">
      <w:pPr>
        <w:ind w:left="720"/>
        <w:jc w:val="both"/>
        <w:rPr>
          <w:sz w:val="14"/>
        </w:rPr>
      </w:pPr>
    </w:p>
    <w:p w:rsidR="002E32A6" w:rsidRPr="004428A8" w:rsidRDefault="00C32D35" w:rsidP="0082338B">
      <w:pPr>
        <w:ind w:left="720"/>
        <w:jc w:val="both"/>
      </w:pPr>
      <w:r w:rsidRPr="004428A8">
        <w:t xml:space="preserve">Any deviation to the said </w:t>
      </w:r>
      <w:r w:rsidR="009B1170" w:rsidRPr="004428A8">
        <w:t>documents mu</w:t>
      </w:r>
      <w:r w:rsidR="00481720" w:rsidRPr="004428A8">
        <w:t xml:space="preserve">st be agreed and approved by </w:t>
      </w:r>
      <w:r w:rsidR="009B1170" w:rsidRPr="004428A8">
        <w:t>Buyer in writing.</w:t>
      </w:r>
    </w:p>
    <w:p w:rsidR="00B856AE" w:rsidRPr="004428A8" w:rsidRDefault="006B77CD" w:rsidP="002C415F">
      <w:pPr>
        <w:ind w:left="720"/>
        <w:jc w:val="both"/>
        <w:rPr>
          <w:b/>
        </w:rPr>
      </w:pPr>
      <w:r w:rsidRPr="004428A8">
        <w:rPr>
          <w:b/>
        </w:rPr>
        <w:tab/>
      </w:r>
    </w:p>
    <w:p w:rsidR="00423FE6" w:rsidRPr="004428A8" w:rsidRDefault="000E7577" w:rsidP="00BB067D">
      <w:pPr>
        <w:numPr>
          <w:ilvl w:val="0"/>
          <w:numId w:val="11"/>
        </w:numPr>
        <w:tabs>
          <w:tab w:val="clear" w:pos="720"/>
        </w:tabs>
        <w:ind w:left="3600" w:hanging="3600"/>
        <w:jc w:val="both"/>
        <w:rPr>
          <w:b/>
        </w:rPr>
      </w:pPr>
      <w:r w:rsidRPr="004428A8">
        <w:rPr>
          <w:b/>
        </w:rPr>
        <w:t xml:space="preserve">PURCHASE ORDER </w:t>
      </w:r>
      <w:r w:rsidR="002044B9" w:rsidRPr="004428A8">
        <w:rPr>
          <w:b/>
        </w:rPr>
        <w:t>VALUE</w:t>
      </w:r>
      <w:r w:rsidR="00B856AE" w:rsidRPr="004428A8">
        <w:rPr>
          <w:b/>
        </w:rPr>
        <w:t xml:space="preserve">  </w:t>
      </w:r>
      <w:r w:rsidR="00751D8F" w:rsidRPr="004428A8">
        <w:rPr>
          <w:b/>
        </w:rPr>
        <w:tab/>
      </w:r>
    </w:p>
    <w:p w:rsidR="00F0782F" w:rsidRPr="001D18C6" w:rsidRDefault="00F0782F" w:rsidP="00F0782F">
      <w:pPr>
        <w:jc w:val="both"/>
        <w:rPr>
          <w:b/>
        </w:rPr>
      </w:pPr>
    </w:p>
    <w:p w:rsidR="00115AFD" w:rsidRPr="007D3CE0" w:rsidRDefault="00B856AE" w:rsidP="0055118E">
      <w:pPr>
        <w:numPr>
          <w:ilvl w:val="2"/>
          <w:numId w:val="29"/>
        </w:numPr>
        <w:jc w:val="both"/>
      </w:pPr>
      <w:r w:rsidRPr="007D3CE0">
        <w:t xml:space="preserve">Total Purchase Order Price </w:t>
      </w:r>
      <w:fldSimple w:instr=" MERGEFIELD  ${p.currency}  \* MERGEFORMAT ">
        <w:r w:rsidR="001D18C6" w:rsidRPr="007D3CE0">
          <w:rPr>
            <w:b/>
            <w:noProof/>
          </w:rPr>
          <w:t>«${p.currency}»</w:t>
        </w:r>
      </w:fldSimple>
      <w:r w:rsidR="00DA1F56" w:rsidRPr="007D3CE0">
        <w:t xml:space="preserve"> </w:t>
      </w:r>
      <w:fldSimple w:instr=" MERGEFIELD  ${p.total}  \* MERGEFORMAT ">
        <w:r w:rsidR="001D18C6" w:rsidRPr="007D3CE0">
          <w:rPr>
            <w:b/>
            <w:noProof/>
          </w:rPr>
          <w:t>«${p.total}»</w:t>
        </w:r>
      </w:fldSimple>
      <w:r w:rsidR="005B6600" w:rsidRPr="007D3CE0">
        <w:t xml:space="preserve"> </w:t>
      </w:r>
      <w:r w:rsidR="00AC583A" w:rsidRPr="007D3CE0">
        <w:t>(</w:t>
      </w:r>
      <w:r w:rsidR="00AC583A" w:rsidRPr="007D3CE0">
        <w:rPr>
          <w:b/>
          <w:i/>
        </w:rPr>
        <w:t xml:space="preserve">In words: </w:t>
      </w:r>
      <w:r w:rsidR="001D18C6" w:rsidRPr="007D3CE0">
        <w:rPr>
          <w:b/>
          <w:i/>
        </w:rPr>
        <w:t>…………………….</w:t>
      </w:r>
      <w:r w:rsidR="00550BD8" w:rsidRPr="007D3CE0">
        <w:rPr>
          <w:b/>
          <w:i/>
        </w:rPr>
        <w:t xml:space="preserve"> </w:t>
      </w:r>
      <w:r w:rsidR="005B6600" w:rsidRPr="007D3CE0">
        <w:rPr>
          <w:b/>
          <w:i/>
        </w:rPr>
        <w:t xml:space="preserve"> </w:t>
      </w:r>
      <w:r w:rsidR="00BD43B1" w:rsidRPr="007D3CE0">
        <w:rPr>
          <w:b/>
          <w:i/>
        </w:rPr>
        <w:t>Onl</w:t>
      </w:r>
      <w:r w:rsidR="00AC583A" w:rsidRPr="007D3CE0">
        <w:rPr>
          <w:b/>
          <w:i/>
        </w:rPr>
        <w:t>y</w:t>
      </w:r>
      <w:r w:rsidR="00E670FA" w:rsidRPr="007D3CE0">
        <w:t>) unders</w:t>
      </w:r>
      <w:r w:rsidR="00805A74" w:rsidRPr="007D3CE0">
        <w:t>t</w:t>
      </w:r>
      <w:r w:rsidR="00E670FA" w:rsidRPr="007D3CE0">
        <w:t>ood as CIF</w:t>
      </w:r>
      <w:r w:rsidR="00436AD7" w:rsidRPr="007D3CE0">
        <w:t xml:space="preserve"> </w:t>
      </w:r>
      <w:r w:rsidR="006D3DDA" w:rsidRPr="007D3CE0">
        <w:t>Ho Chi Minh Port</w:t>
      </w:r>
      <w:r w:rsidR="0062292D" w:rsidRPr="007D3CE0">
        <w:t xml:space="preserve">, </w:t>
      </w:r>
      <w:r w:rsidR="00AC583A" w:rsidRPr="007D3CE0">
        <w:t>S.R Vietnam</w:t>
      </w:r>
    </w:p>
    <w:p w:rsidR="00C5231F" w:rsidRPr="007D3CE0" w:rsidRDefault="00C5231F" w:rsidP="00423FE6">
      <w:pPr>
        <w:ind w:left="720"/>
        <w:jc w:val="both"/>
      </w:pPr>
    </w:p>
    <w:p w:rsidR="00B856AE" w:rsidRPr="007D3CE0" w:rsidRDefault="00423FE6" w:rsidP="00423FE6">
      <w:pPr>
        <w:ind w:left="720"/>
        <w:jc w:val="both"/>
      </w:pPr>
      <w:r w:rsidRPr="007D3CE0">
        <w:t xml:space="preserve">Refer to </w:t>
      </w:r>
      <w:r w:rsidR="00975461" w:rsidRPr="007D3CE0">
        <w:t>Appendix 1</w:t>
      </w:r>
      <w:r w:rsidR="00A4756C" w:rsidRPr="007D3CE0">
        <w:t xml:space="preserve"> – Schedule of Price</w:t>
      </w:r>
      <w:r w:rsidRPr="007D3CE0">
        <w:t>s</w:t>
      </w:r>
      <w:r w:rsidR="00A4756C" w:rsidRPr="007D3CE0">
        <w:t xml:space="preserve"> for details.</w:t>
      </w:r>
    </w:p>
    <w:p w:rsidR="00A4756C" w:rsidRPr="007D3CE0" w:rsidRDefault="00A4756C" w:rsidP="00A4756C">
      <w:pPr>
        <w:ind w:left="720"/>
        <w:jc w:val="both"/>
        <w:rPr>
          <w:sz w:val="14"/>
        </w:rPr>
      </w:pPr>
    </w:p>
    <w:p w:rsidR="006C3556" w:rsidRPr="004428A8" w:rsidRDefault="003B64B7" w:rsidP="00356C9F">
      <w:pPr>
        <w:numPr>
          <w:ilvl w:val="2"/>
          <w:numId w:val="17"/>
        </w:numPr>
        <w:jc w:val="both"/>
      </w:pPr>
      <w:r w:rsidRPr="007D3CE0">
        <w:t xml:space="preserve">The </w:t>
      </w:r>
      <w:r w:rsidR="00D06692" w:rsidRPr="007D3CE0">
        <w:t>m</w:t>
      </w:r>
      <w:r w:rsidR="006C3556" w:rsidRPr="007D3CE0">
        <w:t xml:space="preserve">eaning of </w:t>
      </w:r>
      <w:r w:rsidR="00FE7AD7" w:rsidRPr="007D3CE0">
        <w:t>CIF</w:t>
      </w:r>
      <w:r w:rsidR="00AC583A" w:rsidRPr="004428A8">
        <w:t xml:space="preserve"> here</w:t>
      </w:r>
      <w:r w:rsidR="006C3556" w:rsidRPr="004428A8">
        <w:t xml:space="preserve">in is </w:t>
      </w:r>
      <w:r w:rsidR="004275D3" w:rsidRPr="004428A8">
        <w:t xml:space="preserve">interpreted </w:t>
      </w:r>
      <w:r w:rsidR="006C3556" w:rsidRPr="004428A8">
        <w:t xml:space="preserve">in accordance with Incoterms </w:t>
      </w:r>
      <w:r w:rsidR="002C1DF9" w:rsidRPr="004428A8">
        <w:t>(ICC Official Rules for the Interpretati</w:t>
      </w:r>
      <w:r w:rsidR="001E68DB" w:rsidRPr="004428A8">
        <w:t>on of Trade Terms</w:t>
      </w:r>
      <w:r w:rsidR="002C1DF9" w:rsidRPr="004428A8">
        <w:t xml:space="preserve">) - </w:t>
      </w:r>
      <w:r w:rsidR="005B6600" w:rsidRPr="004428A8">
        <w:t>Edition 2010</w:t>
      </w:r>
      <w:r w:rsidR="006C3556" w:rsidRPr="004428A8">
        <w:t>.</w:t>
      </w:r>
      <w:r w:rsidR="00356C9F" w:rsidRPr="004428A8">
        <w:t xml:space="preserve"> The above Purchase Order Price is inclusive of all expenses and costs which may be incurred in connection with the handling of and making the Goods available at the </w:t>
      </w:r>
      <w:r w:rsidR="004A3CF1" w:rsidRPr="004428A8">
        <w:t>Delivery Point</w:t>
      </w:r>
      <w:r w:rsidR="0013748F" w:rsidRPr="004428A8">
        <w:t>.</w:t>
      </w:r>
    </w:p>
    <w:p w:rsidR="006C3556" w:rsidRPr="004428A8" w:rsidRDefault="006C3556" w:rsidP="006C3556">
      <w:pPr>
        <w:jc w:val="both"/>
        <w:rPr>
          <w:sz w:val="14"/>
        </w:rPr>
      </w:pPr>
    </w:p>
    <w:p w:rsidR="006C3556" w:rsidRPr="004428A8" w:rsidRDefault="006C3556" w:rsidP="006C3556">
      <w:pPr>
        <w:numPr>
          <w:ilvl w:val="1"/>
          <w:numId w:val="17"/>
        </w:numPr>
        <w:jc w:val="both"/>
      </w:pPr>
      <w:r w:rsidRPr="004428A8">
        <w:tab/>
        <w:t xml:space="preserve">The Prices specified herein are fixed and firm for the duration of Purchase Order and are not subject to </w:t>
      </w:r>
      <w:r w:rsidRPr="004428A8">
        <w:tab/>
        <w:t>adjustment for inflation, currency exchange fluctuation, or any other reasons.</w:t>
      </w:r>
    </w:p>
    <w:p w:rsidR="00DC06B7" w:rsidRPr="004428A8" w:rsidRDefault="00DC06B7" w:rsidP="00D22A43">
      <w:pPr>
        <w:jc w:val="both"/>
        <w:rPr>
          <w:sz w:val="16"/>
        </w:rPr>
      </w:pPr>
    </w:p>
    <w:p w:rsidR="00CF1ED0" w:rsidRPr="004428A8" w:rsidRDefault="00B729E5" w:rsidP="00BB067D">
      <w:pPr>
        <w:numPr>
          <w:ilvl w:val="0"/>
          <w:numId w:val="11"/>
        </w:numPr>
        <w:tabs>
          <w:tab w:val="clear" w:pos="720"/>
        </w:tabs>
        <w:ind w:left="3600" w:hanging="3600"/>
        <w:jc w:val="both"/>
        <w:rPr>
          <w:b/>
        </w:rPr>
      </w:pPr>
      <w:r w:rsidRPr="004428A8">
        <w:rPr>
          <w:b/>
        </w:rPr>
        <w:t>DELIVERY</w:t>
      </w:r>
      <w:r w:rsidR="00751D8F" w:rsidRPr="004428A8">
        <w:rPr>
          <w:b/>
        </w:rPr>
        <w:tab/>
      </w:r>
    </w:p>
    <w:p w:rsidR="00870491" w:rsidRPr="001D18C6" w:rsidRDefault="00870491" w:rsidP="00CF1ED0">
      <w:pPr>
        <w:ind w:left="720"/>
        <w:jc w:val="both"/>
      </w:pPr>
    </w:p>
    <w:p w:rsidR="004075E2" w:rsidRPr="001D18C6" w:rsidRDefault="003E7FF5" w:rsidP="00A5486E">
      <w:pPr>
        <w:numPr>
          <w:ilvl w:val="1"/>
          <w:numId w:val="15"/>
        </w:numPr>
        <w:tabs>
          <w:tab w:val="clear" w:pos="720"/>
        </w:tabs>
        <w:jc w:val="both"/>
      </w:pPr>
      <w:r w:rsidRPr="001D18C6">
        <w:t xml:space="preserve">Delivery time: The </w:t>
      </w:r>
      <w:r w:rsidR="0060126B" w:rsidRPr="001D18C6">
        <w:t xml:space="preserve">Goods shall be delivered </w:t>
      </w:r>
      <w:r w:rsidR="00E30BCE" w:rsidRPr="001D18C6">
        <w:t xml:space="preserve">to </w:t>
      </w:r>
      <w:r w:rsidR="004A3CF1" w:rsidRPr="001D18C6">
        <w:t xml:space="preserve">the </w:t>
      </w:r>
      <w:r w:rsidR="008D3F23" w:rsidRPr="001D18C6">
        <w:t>Delivery Point</w:t>
      </w:r>
      <w:r w:rsidR="00CA581D" w:rsidRPr="001D18C6">
        <w:t xml:space="preserve"> </w:t>
      </w:r>
      <w:r w:rsidR="00C015E3" w:rsidRPr="001D18C6">
        <w:t>as per below</w:t>
      </w:r>
      <w:r w:rsidR="004075E2" w:rsidRPr="001D18C6">
        <w:t>:</w:t>
      </w:r>
    </w:p>
    <w:p w:rsidR="00187E91" w:rsidRPr="001D18C6" w:rsidRDefault="0010611D" w:rsidP="004075E2">
      <w:pPr>
        <w:ind w:left="720"/>
        <w:jc w:val="both"/>
      </w:pPr>
      <w:r w:rsidRPr="001D18C6">
        <w:rPr>
          <w:b/>
        </w:rPr>
        <w:t>W</w:t>
      </w:r>
      <w:r w:rsidR="00CA581D" w:rsidRPr="001D18C6">
        <w:rPr>
          <w:b/>
        </w:rPr>
        <w:t>ithin</w:t>
      </w:r>
      <w:r w:rsidR="00CA581D" w:rsidRPr="001D18C6">
        <w:t xml:space="preserve"> </w:t>
      </w:r>
      <w:fldSimple w:instr=" MERGEFIELD  ${p.delivery}  \* MERGEFORMAT ">
        <w:r w:rsidR="001D18C6" w:rsidRPr="001D18C6">
          <w:rPr>
            <w:b/>
            <w:noProof/>
          </w:rPr>
          <w:t>«${p.delivery}»</w:t>
        </w:r>
      </w:fldSimple>
      <w:r w:rsidR="00CA581D" w:rsidRPr="001D18C6">
        <w:t xml:space="preserve"> from the PO effective date</w:t>
      </w:r>
      <w:r w:rsidR="00A87A09" w:rsidRPr="001D18C6">
        <w:t>.</w:t>
      </w:r>
    </w:p>
    <w:p w:rsidR="00D22A43" w:rsidRPr="001D18C6" w:rsidRDefault="00E50706" w:rsidP="00E50706">
      <w:pPr>
        <w:tabs>
          <w:tab w:val="left" w:pos="3731"/>
        </w:tabs>
        <w:jc w:val="both"/>
      </w:pPr>
      <w:r w:rsidRPr="001D18C6">
        <w:tab/>
      </w:r>
    </w:p>
    <w:p w:rsidR="004A3CF1" w:rsidRPr="004428A8" w:rsidRDefault="00AC583A" w:rsidP="00D22A43">
      <w:pPr>
        <w:ind w:left="720"/>
        <w:jc w:val="both"/>
      </w:pPr>
      <w:smartTag w:uri="urn:schemas-microsoft-com:office:smarttags" w:element="PlaceType">
        <w:r w:rsidRPr="004428A8">
          <w:t>Port</w:t>
        </w:r>
      </w:smartTag>
      <w:r w:rsidRPr="004428A8">
        <w:t xml:space="preserve"> of </w:t>
      </w:r>
      <w:smartTag w:uri="urn:schemas-microsoft-com:office:smarttags" w:element="PlaceName">
        <w:r w:rsidRPr="004428A8">
          <w:t>Loading</w:t>
        </w:r>
      </w:smartTag>
      <w:r w:rsidR="00D22A43" w:rsidRPr="004428A8">
        <w:t xml:space="preserve">: </w:t>
      </w:r>
      <w:r w:rsidR="00AC3620" w:rsidRPr="004428A8">
        <w:tab/>
      </w:r>
      <w:r w:rsidR="00E670FA" w:rsidRPr="004428A8">
        <w:t>A</w:t>
      </w:r>
      <w:r w:rsidR="0071416A" w:rsidRPr="004428A8">
        <w:t xml:space="preserve">ny </w:t>
      </w:r>
      <w:r w:rsidR="0062292D" w:rsidRPr="004428A8">
        <w:t>p</w:t>
      </w:r>
      <w:r w:rsidRPr="004428A8">
        <w:t>ort</w:t>
      </w:r>
      <w:r w:rsidR="0001354D" w:rsidRPr="004428A8">
        <w:tab/>
      </w:r>
      <w:r w:rsidR="00EB613C" w:rsidRPr="004428A8">
        <w:t xml:space="preserve"> </w:t>
      </w:r>
      <w:r w:rsidR="0071416A" w:rsidRPr="004428A8">
        <w:t xml:space="preserve">in </w:t>
      </w:r>
      <w:smartTag w:uri="urn:schemas-microsoft-com:office:smarttags" w:element="country-region">
        <w:smartTag w:uri="urn:schemas-microsoft-com:office:smarttags" w:element="place">
          <w:r w:rsidR="006D3DDA" w:rsidRPr="004428A8">
            <w:t>Sin</w:t>
          </w:r>
          <w:r w:rsidR="00FE7AD7" w:rsidRPr="004428A8">
            <w:t>gapore</w:t>
          </w:r>
        </w:smartTag>
      </w:smartTag>
    </w:p>
    <w:p w:rsidR="00AC583A" w:rsidRPr="004428A8" w:rsidRDefault="00AC583A" w:rsidP="00D22A43">
      <w:pPr>
        <w:ind w:left="720"/>
        <w:jc w:val="both"/>
      </w:pPr>
      <w:smartTag w:uri="urn:schemas-microsoft-com:office:smarttags" w:element="PlaceType">
        <w:r w:rsidRPr="004428A8">
          <w:t>Port</w:t>
        </w:r>
      </w:smartTag>
      <w:r w:rsidRPr="004428A8">
        <w:t xml:space="preserve"> of </w:t>
      </w:r>
      <w:smartTag w:uri="urn:schemas-microsoft-com:office:smarttags" w:element="PlaceName">
        <w:r w:rsidRPr="004428A8">
          <w:t>Discharge</w:t>
        </w:r>
      </w:smartTag>
      <w:r w:rsidRPr="004428A8">
        <w:t xml:space="preserve">: </w:t>
      </w:r>
      <w:r w:rsidR="00B53FAA" w:rsidRPr="004428A8">
        <w:t>Ho Chi Minh</w:t>
      </w:r>
      <w:r w:rsidR="0070488D" w:rsidRPr="004428A8">
        <w:t xml:space="preserve"> port</w:t>
      </w:r>
      <w:r w:rsidR="00607CBB" w:rsidRPr="004428A8">
        <w:t xml:space="preserve">, </w:t>
      </w:r>
      <w:smartTag w:uri="urn:schemas-microsoft-com:office:smarttags" w:element="City">
        <w:r w:rsidR="0062292D" w:rsidRPr="004428A8">
          <w:t>Ho Chi Minh City</w:t>
        </w:r>
      </w:smartTag>
      <w:r w:rsidR="0062292D" w:rsidRPr="004428A8">
        <w:t xml:space="preserve">, </w:t>
      </w:r>
      <w:r w:rsidRPr="004428A8">
        <w:t xml:space="preserve">S.R Viet </w:t>
      </w:r>
      <w:smartTag w:uri="urn:schemas-microsoft-com:office:smarttags" w:element="country-region">
        <w:smartTag w:uri="urn:schemas-microsoft-com:office:smarttags" w:element="place">
          <w:r w:rsidRPr="004428A8">
            <w:t>Nam</w:t>
          </w:r>
        </w:smartTag>
      </w:smartTag>
    </w:p>
    <w:p w:rsidR="00981E33" w:rsidRPr="004428A8" w:rsidRDefault="00981E33" w:rsidP="0062292D">
      <w:pPr>
        <w:jc w:val="both"/>
        <w:rPr>
          <w:sz w:val="14"/>
        </w:rPr>
      </w:pPr>
    </w:p>
    <w:p w:rsidR="008C0CF3" w:rsidRPr="004428A8" w:rsidRDefault="008C0CF3" w:rsidP="00CF1ED0">
      <w:pPr>
        <w:ind w:left="720"/>
        <w:jc w:val="both"/>
      </w:pPr>
      <w:r w:rsidRPr="004428A8">
        <w:lastRenderedPageBreak/>
        <w:t>Parti</w:t>
      </w:r>
      <w:r w:rsidR="00981E33" w:rsidRPr="004428A8">
        <w:t xml:space="preserve">al </w:t>
      </w:r>
      <w:r w:rsidR="00927482" w:rsidRPr="004428A8">
        <w:t xml:space="preserve">shipment </w:t>
      </w:r>
      <w:r w:rsidR="0001354D" w:rsidRPr="004428A8">
        <w:t>and trans-shipment are</w:t>
      </w:r>
      <w:r w:rsidR="00EA4F55" w:rsidRPr="004428A8">
        <w:t xml:space="preserve"> not</w:t>
      </w:r>
      <w:r w:rsidRPr="004428A8">
        <w:t xml:space="preserve"> allowed</w:t>
      </w:r>
      <w:r w:rsidR="002B1748" w:rsidRPr="004428A8">
        <w:t>.</w:t>
      </w:r>
    </w:p>
    <w:p w:rsidR="005141B6" w:rsidRPr="004428A8" w:rsidRDefault="005141B6" w:rsidP="00CF1ED0">
      <w:pPr>
        <w:ind w:left="720"/>
        <w:jc w:val="both"/>
        <w:rPr>
          <w:sz w:val="14"/>
        </w:rPr>
      </w:pPr>
    </w:p>
    <w:p w:rsidR="003C1232" w:rsidRPr="004428A8" w:rsidRDefault="00927482" w:rsidP="003C1232">
      <w:pPr>
        <w:numPr>
          <w:ilvl w:val="1"/>
          <w:numId w:val="15"/>
        </w:numPr>
        <w:jc w:val="both"/>
      </w:pPr>
      <w:r w:rsidRPr="004428A8">
        <w:t>In no case will the delivery/rec</w:t>
      </w:r>
      <w:r w:rsidR="003C1232" w:rsidRPr="004428A8">
        <w:t>eipt of Goods at the Delivery Point constitute Buyer’s acceptance of quality and quantity of the Goods supplied under this Purchase Order. Such acceptance of quality and quantity shall only be given when the Goods arrive in t</w:t>
      </w:r>
      <w:r w:rsidR="00EF2A01" w:rsidRPr="004428A8">
        <w:t>he final d</w:t>
      </w:r>
      <w:r w:rsidR="0001354D" w:rsidRPr="004428A8">
        <w:t>estination at PTSC MC</w:t>
      </w:r>
      <w:r w:rsidR="003C1232" w:rsidRPr="004428A8">
        <w:t xml:space="preserve"> Fabrication yard in </w:t>
      </w:r>
      <w:smartTag w:uri="urn:schemas-microsoft-com:office:smarttags" w:element="place">
        <w:smartTag w:uri="urn:schemas-microsoft-com:office:smarttags" w:element="PlaceName">
          <w:r w:rsidR="003C1232" w:rsidRPr="004428A8">
            <w:t>Vung</w:t>
          </w:r>
        </w:smartTag>
        <w:r w:rsidR="003C1232" w:rsidRPr="004428A8">
          <w:t xml:space="preserve"> </w:t>
        </w:r>
        <w:smartTag w:uri="urn:schemas-microsoft-com:office:smarttags" w:element="PlaceName">
          <w:r w:rsidR="003C1232" w:rsidRPr="004428A8">
            <w:t>Tau</w:t>
          </w:r>
        </w:smartTag>
        <w:r w:rsidR="003C1232" w:rsidRPr="004428A8">
          <w:t xml:space="preserve"> </w:t>
        </w:r>
        <w:smartTag w:uri="urn:schemas-microsoft-com:office:smarttags" w:element="PlaceType">
          <w:r w:rsidR="007271A9" w:rsidRPr="004428A8">
            <w:t>C</w:t>
          </w:r>
          <w:r w:rsidR="003C1232" w:rsidRPr="004428A8">
            <w:t>ity</w:t>
          </w:r>
        </w:smartTag>
      </w:smartTag>
      <w:r w:rsidR="003C1232" w:rsidRPr="004428A8">
        <w:t>, S.R Vietnam and Buyer has issued a delivery receipt notice without qualification or exception.</w:t>
      </w:r>
    </w:p>
    <w:p w:rsidR="003B64B7" w:rsidRPr="004428A8" w:rsidRDefault="003B64B7" w:rsidP="003B64B7">
      <w:pPr>
        <w:ind w:left="720"/>
        <w:jc w:val="both"/>
        <w:rPr>
          <w:sz w:val="14"/>
        </w:rPr>
      </w:pPr>
    </w:p>
    <w:p w:rsidR="00B731CC" w:rsidRPr="004428A8" w:rsidRDefault="003B64B7" w:rsidP="00927482">
      <w:pPr>
        <w:numPr>
          <w:ilvl w:val="1"/>
          <w:numId w:val="19"/>
        </w:numPr>
        <w:tabs>
          <w:tab w:val="clear" w:pos="360"/>
          <w:tab w:val="num" w:pos="720"/>
        </w:tabs>
        <w:ind w:left="720" w:hanging="720"/>
        <w:jc w:val="both"/>
      </w:pPr>
      <w:r w:rsidRPr="004428A8">
        <w:t xml:space="preserve">Any Overage, Shortage, Damages (OS&amp;D) and/or </w:t>
      </w:r>
      <w:r w:rsidR="00CC0711" w:rsidRPr="004428A8">
        <w:t>d</w:t>
      </w:r>
      <w:r w:rsidRPr="004428A8">
        <w:t xml:space="preserve">iscrepancies against the Purchase Order requirements shall be advised by Buyer to Seller within </w:t>
      </w:r>
      <w:r w:rsidR="002B1748" w:rsidRPr="004428A8">
        <w:t>fo</w:t>
      </w:r>
      <w:r w:rsidR="003A2CF6" w:rsidRPr="004428A8">
        <w:t>u</w:t>
      </w:r>
      <w:r w:rsidR="002B1748" w:rsidRPr="004428A8">
        <w:t>rteen (</w:t>
      </w:r>
      <w:r w:rsidRPr="004428A8">
        <w:t>14</w:t>
      </w:r>
      <w:r w:rsidR="002B1748" w:rsidRPr="004428A8">
        <w:t>)</w:t>
      </w:r>
      <w:r w:rsidRPr="004428A8">
        <w:t xml:space="preserve"> days upon receipt of the Goods at the final destination. Upon receipt of such notification from Buyer, Seller shall use its best endeavors to clear such OS&amp;D and discrepancies in a timely manner as required in accordance with Purchase Order Terms &amp; Conditions.</w:t>
      </w:r>
    </w:p>
    <w:p w:rsidR="00805A74" w:rsidRPr="004428A8" w:rsidRDefault="00805A74" w:rsidP="00805A74">
      <w:pPr>
        <w:ind w:left="720"/>
        <w:jc w:val="both"/>
      </w:pPr>
    </w:p>
    <w:p w:rsidR="002044B9" w:rsidRPr="004428A8" w:rsidRDefault="002044B9" w:rsidP="00927482">
      <w:pPr>
        <w:numPr>
          <w:ilvl w:val="1"/>
          <w:numId w:val="19"/>
        </w:numPr>
        <w:tabs>
          <w:tab w:val="clear" w:pos="360"/>
          <w:tab w:val="num" w:pos="720"/>
        </w:tabs>
        <w:ind w:left="720" w:hanging="720"/>
        <w:jc w:val="both"/>
      </w:pPr>
      <w:r w:rsidRPr="004428A8">
        <w:t xml:space="preserve">In the event the Goods be delivered to the Place of delivery later than the above mentioned delivery time, the Seller shall be subject to a penalty of 0.5% Purchase Contract Value for each day delay beyond the above mentioned delivery time up to a cumulative maximum of </w:t>
      </w:r>
      <w:r w:rsidRPr="004428A8">
        <w:rPr>
          <w:bCs/>
        </w:rPr>
        <w:t>8%</w:t>
      </w:r>
      <w:r w:rsidRPr="004428A8">
        <w:t xml:space="preserve"> Purchase Contract Value. Should the delivery of the Goods be delayed for more than 10 days, the Buyer shall, without prejudice to any other rights it may have under this Purchase Contract, be entitled to cancel this Purchase Contract forthwith without any compensation to the Seller.</w:t>
      </w:r>
    </w:p>
    <w:p w:rsidR="00B41CBE" w:rsidRPr="004428A8" w:rsidRDefault="00B41CBE" w:rsidP="0001354D">
      <w:pPr>
        <w:jc w:val="both"/>
        <w:rPr>
          <w:sz w:val="14"/>
        </w:rPr>
      </w:pPr>
    </w:p>
    <w:p w:rsidR="008C0CF3" w:rsidRPr="004428A8" w:rsidRDefault="00FB56CF" w:rsidP="00BB067D">
      <w:pPr>
        <w:numPr>
          <w:ilvl w:val="0"/>
          <w:numId w:val="11"/>
        </w:numPr>
        <w:tabs>
          <w:tab w:val="clear" w:pos="720"/>
        </w:tabs>
        <w:ind w:left="3600" w:hanging="3600"/>
        <w:jc w:val="both"/>
        <w:rPr>
          <w:b/>
        </w:rPr>
      </w:pPr>
      <w:r w:rsidRPr="004428A8">
        <w:rPr>
          <w:b/>
        </w:rPr>
        <w:t>PACKING</w:t>
      </w:r>
      <w:r w:rsidR="00502D5A" w:rsidRPr="004428A8">
        <w:rPr>
          <w:b/>
        </w:rPr>
        <w:t xml:space="preserve"> </w:t>
      </w:r>
    </w:p>
    <w:p w:rsidR="008C0CF3" w:rsidRPr="004428A8" w:rsidRDefault="008C0CF3" w:rsidP="008C0CF3">
      <w:pPr>
        <w:ind w:left="720"/>
        <w:jc w:val="both"/>
        <w:rPr>
          <w:sz w:val="14"/>
        </w:rPr>
      </w:pPr>
    </w:p>
    <w:p w:rsidR="00AC3620" w:rsidRPr="004428A8" w:rsidRDefault="00AC3620" w:rsidP="00AC3620">
      <w:pPr>
        <w:numPr>
          <w:ilvl w:val="1"/>
          <w:numId w:val="13"/>
        </w:numPr>
        <w:jc w:val="both"/>
      </w:pPr>
      <w:r w:rsidRPr="004428A8">
        <w:t xml:space="preserve">Marking: </w:t>
      </w:r>
      <w:r w:rsidR="0044497A" w:rsidRPr="004428A8">
        <w:t xml:space="preserve">The product shall be marking as per </w:t>
      </w:r>
      <w:r w:rsidR="0044497A" w:rsidRPr="004428A8">
        <w:rPr>
          <w:sz w:val="19"/>
          <w:szCs w:val="19"/>
        </w:rPr>
        <w:t>manufacturer standard.</w:t>
      </w:r>
    </w:p>
    <w:p w:rsidR="00FB56CF" w:rsidRPr="004428A8" w:rsidRDefault="00FB56CF" w:rsidP="000E7577">
      <w:pPr>
        <w:numPr>
          <w:ilvl w:val="1"/>
          <w:numId w:val="13"/>
        </w:numPr>
        <w:jc w:val="both"/>
      </w:pPr>
      <w:r w:rsidRPr="004428A8">
        <w:t xml:space="preserve">Packing requirements: </w:t>
      </w:r>
    </w:p>
    <w:p w:rsidR="00FB56CF" w:rsidRPr="004428A8" w:rsidRDefault="005B033B" w:rsidP="00DA54D4">
      <w:pPr>
        <w:ind w:left="720"/>
        <w:jc w:val="both"/>
        <w:rPr>
          <w:sz w:val="19"/>
          <w:szCs w:val="19"/>
        </w:rPr>
      </w:pPr>
      <w:r w:rsidRPr="004428A8">
        <w:rPr>
          <w:sz w:val="19"/>
          <w:szCs w:val="19"/>
        </w:rPr>
        <w:t xml:space="preserve">Seller is to follow the packing provisions as </w:t>
      </w:r>
      <w:r w:rsidR="00267314" w:rsidRPr="004428A8">
        <w:rPr>
          <w:sz w:val="19"/>
          <w:szCs w:val="19"/>
        </w:rPr>
        <w:t>per manufacturer standard</w:t>
      </w:r>
      <w:r w:rsidRPr="004428A8">
        <w:rPr>
          <w:sz w:val="19"/>
          <w:szCs w:val="19"/>
        </w:rPr>
        <w:t>.</w:t>
      </w:r>
    </w:p>
    <w:p w:rsidR="00AC3620" w:rsidRPr="004428A8" w:rsidRDefault="00AC3620" w:rsidP="00DA54D4">
      <w:pPr>
        <w:numPr>
          <w:ilvl w:val="1"/>
          <w:numId w:val="13"/>
        </w:numPr>
        <w:jc w:val="both"/>
      </w:pPr>
      <w:r w:rsidRPr="004428A8">
        <w:t>Shipping Documentation</w:t>
      </w:r>
      <w:r w:rsidR="00502C33" w:rsidRPr="004428A8">
        <w:t>: Not applicable</w:t>
      </w:r>
    </w:p>
    <w:p w:rsidR="00DA54D4" w:rsidRPr="004428A8" w:rsidRDefault="00DA54D4" w:rsidP="00DA54D4">
      <w:pPr>
        <w:ind w:left="720"/>
        <w:jc w:val="both"/>
        <w:rPr>
          <w:sz w:val="14"/>
        </w:rPr>
      </w:pPr>
    </w:p>
    <w:p w:rsidR="00687A88" w:rsidRPr="004428A8" w:rsidRDefault="00687A88" w:rsidP="00687A88">
      <w:pPr>
        <w:ind w:left="360"/>
        <w:jc w:val="both"/>
        <w:rPr>
          <w:sz w:val="14"/>
        </w:rPr>
      </w:pPr>
    </w:p>
    <w:p w:rsidR="00A306EB" w:rsidRPr="004428A8" w:rsidRDefault="00A306EB" w:rsidP="00A306EB">
      <w:pPr>
        <w:numPr>
          <w:ilvl w:val="0"/>
          <w:numId w:val="13"/>
        </w:numPr>
        <w:ind w:left="3600" w:hanging="3600"/>
        <w:jc w:val="both"/>
        <w:rPr>
          <w:b/>
        </w:rPr>
      </w:pPr>
      <w:r w:rsidRPr="004428A8">
        <w:rPr>
          <w:b/>
        </w:rPr>
        <w:t>INVOICING AND PAYMENT</w:t>
      </w:r>
      <w:r w:rsidRPr="004428A8">
        <w:rPr>
          <w:b/>
        </w:rPr>
        <w:tab/>
      </w:r>
    </w:p>
    <w:p w:rsidR="00A306EB" w:rsidRPr="004428A8" w:rsidRDefault="00A306EB" w:rsidP="00A306EB">
      <w:pPr>
        <w:jc w:val="both"/>
      </w:pPr>
    </w:p>
    <w:p w:rsidR="00A306EB" w:rsidRPr="004428A8" w:rsidRDefault="00A306EB" w:rsidP="00A306EB">
      <w:pPr>
        <w:numPr>
          <w:ilvl w:val="1"/>
          <w:numId w:val="13"/>
        </w:numPr>
        <w:jc w:val="both"/>
      </w:pPr>
      <w:r w:rsidRPr="004428A8">
        <w:t xml:space="preserve">100% Purchase Order value shall be made by Telegraphic Transfer in USD within thirty (30) days upon receipt of </w:t>
      </w:r>
      <w:r w:rsidR="00A345E1" w:rsidRPr="004428A8">
        <w:t>goods</w:t>
      </w:r>
      <w:r w:rsidRPr="004428A8">
        <w:t xml:space="preserve"> together with a full set of supporting documents for each shipment as specified below:</w:t>
      </w:r>
    </w:p>
    <w:p w:rsidR="00A306EB" w:rsidRPr="004428A8" w:rsidRDefault="00A306EB" w:rsidP="00A306EB">
      <w:pPr>
        <w:ind w:left="1530"/>
        <w:jc w:val="both"/>
      </w:pPr>
    </w:p>
    <w:p w:rsidR="00A306EB" w:rsidRPr="004428A8" w:rsidRDefault="00991A51" w:rsidP="00A306EB">
      <w:pPr>
        <w:numPr>
          <w:ilvl w:val="0"/>
          <w:numId w:val="16"/>
        </w:numPr>
        <w:tabs>
          <w:tab w:val="clear" w:pos="1440"/>
          <w:tab w:val="num" w:pos="1530"/>
        </w:tabs>
        <w:ind w:left="1530" w:hanging="270"/>
        <w:jc w:val="both"/>
      </w:pPr>
      <w:r w:rsidRPr="004428A8">
        <w:t xml:space="preserve"> </w:t>
      </w:r>
      <w:r w:rsidRPr="004428A8">
        <w:rPr>
          <w:lang w:val="en-GB"/>
        </w:rPr>
        <w:t xml:space="preserve">Three (3/3) original signed </w:t>
      </w:r>
      <w:r w:rsidR="00A306EB" w:rsidRPr="004428A8">
        <w:rPr>
          <w:b/>
        </w:rPr>
        <w:t>Tax Invoice</w:t>
      </w:r>
      <w:r w:rsidR="00A306EB" w:rsidRPr="004428A8">
        <w:t xml:space="preserve"> duly signed by Seller and consigning to </w:t>
      </w:r>
      <w:r w:rsidR="00A306EB" w:rsidRPr="004428A8">
        <w:rPr>
          <w:b/>
          <w:spacing w:val="-2"/>
          <w:lang w:val="en-GB"/>
        </w:rPr>
        <w:t xml:space="preserve">PTSC M&amp;C Co., Ltd. </w:t>
      </w:r>
      <w:r w:rsidR="00A306EB" w:rsidRPr="004428A8">
        <w:t xml:space="preserve">as instructed in the </w:t>
      </w:r>
      <w:r w:rsidR="00A306EB" w:rsidRPr="004428A8">
        <w:rPr>
          <w:b/>
        </w:rPr>
        <w:t>Sub-clauses 6.2 and 6.3</w:t>
      </w:r>
      <w:r w:rsidR="00A306EB" w:rsidRPr="004428A8">
        <w:t xml:space="preserve"> below.</w:t>
      </w:r>
    </w:p>
    <w:p w:rsidR="00A306EB" w:rsidRPr="004428A8" w:rsidRDefault="00A306EB" w:rsidP="000225DE">
      <w:pPr>
        <w:tabs>
          <w:tab w:val="left" w:pos="1440"/>
        </w:tabs>
        <w:jc w:val="both"/>
        <w:rPr>
          <w:b/>
        </w:rPr>
      </w:pPr>
    </w:p>
    <w:p w:rsidR="005472B4" w:rsidRPr="004428A8" w:rsidRDefault="00A306EB" w:rsidP="00A306EB">
      <w:pPr>
        <w:numPr>
          <w:ilvl w:val="0"/>
          <w:numId w:val="16"/>
        </w:numPr>
        <w:tabs>
          <w:tab w:val="clear" w:pos="1440"/>
          <w:tab w:val="num" w:pos="1530"/>
        </w:tabs>
        <w:ind w:left="1530" w:hanging="270"/>
        <w:jc w:val="both"/>
        <w:rPr>
          <w:lang w:val="en-GB"/>
        </w:rPr>
      </w:pPr>
      <w:bookmarkStart w:id="2" w:name="OLE_LINK7"/>
      <w:bookmarkStart w:id="3" w:name="OLE_LINK8"/>
      <w:r w:rsidRPr="004428A8">
        <w:rPr>
          <w:lang w:val="en-GB"/>
        </w:rPr>
        <w:t xml:space="preserve">Three (03) </w:t>
      </w:r>
      <w:r w:rsidR="00796507" w:rsidRPr="004428A8">
        <w:rPr>
          <w:lang w:val="en-GB"/>
        </w:rPr>
        <w:t xml:space="preserve">copies </w:t>
      </w:r>
      <w:r w:rsidR="005472B4" w:rsidRPr="004428A8">
        <w:rPr>
          <w:lang w:val="en-GB"/>
        </w:rPr>
        <w:t xml:space="preserve">of </w:t>
      </w:r>
      <w:r w:rsidR="00A345E1" w:rsidRPr="004428A8">
        <w:rPr>
          <w:lang w:val="en-GB"/>
        </w:rPr>
        <w:t xml:space="preserve">Mill </w:t>
      </w:r>
      <w:r w:rsidR="00B53FAA" w:rsidRPr="004428A8">
        <w:rPr>
          <w:lang w:val="en-GB"/>
        </w:rPr>
        <w:t xml:space="preserve">test </w:t>
      </w:r>
      <w:r w:rsidR="00E74AA1" w:rsidRPr="004428A8">
        <w:rPr>
          <w:lang w:val="en-GB"/>
        </w:rPr>
        <w:t xml:space="preserve">Certificate for </w:t>
      </w:r>
      <w:r w:rsidR="00A345E1" w:rsidRPr="004428A8">
        <w:rPr>
          <w:lang w:val="en-GB"/>
        </w:rPr>
        <w:t>all items</w:t>
      </w:r>
      <w:r w:rsidR="00E74AA1" w:rsidRPr="004428A8">
        <w:rPr>
          <w:lang w:val="en-GB"/>
        </w:rPr>
        <w:t xml:space="preserve"> </w:t>
      </w:r>
      <w:r w:rsidR="00A345E1" w:rsidRPr="004428A8">
        <w:rPr>
          <w:lang w:val="en-GB"/>
        </w:rPr>
        <w:t xml:space="preserve">from </w:t>
      </w:r>
      <w:r w:rsidR="00796507" w:rsidRPr="004428A8">
        <w:rPr>
          <w:lang w:val="en-GB"/>
        </w:rPr>
        <w:t>manufacture</w:t>
      </w:r>
      <w:r w:rsidR="00A345E1" w:rsidRPr="004428A8">
        <w:rPr>
          <w:lang w:val="en-GB"/>
        </w:rPr>
        <w:t>r.</w:t>
      </w:r>
    </w:p>
    <w:p w:rsidR="00B53FAA" w:rsidRPr="004428A8" w:rsidRDefault="00B53FAA" w:rsidP="00B53FAA">
      <w:pPr>
        <w:pStyle w:val="ListParagraph"/>
        <w:rPr>
          <w:lang w:val="en-GB"/>
        </w:rPr>
      </w:pPr>
    </w:p>
    <w:p w:rsidR="00B53FAA" w:rsidRPr="004428A8" w:rsidRDefault="00B53FAA" w:rsidP="00B53FAA">
      <w:pPr>
        <w:numPr>
          <w:ilvl w:val="0"/>
          <w:numId w:val="16"/>
        </w:numPr>
        <w:tabs>
          <w:tab w:val="clear" w:pos="1440"/>
          <w:tab w:val="num" w:pos="1530"/>
        </w:tabs>
        <w:ind w:left="1530" w:hanging="270"/>
        <w:jc w:val="both"/>
        <w:rPr>
          <w:lang w:val="en-GB"/>
        </w:rPr>
      </w:pPr>
      <w:r w:rsidRPr="004428A8">
        <w:rPr>
          <w:lang w:val="en-GB"/>
        </w:rPr>
        <w:t>Two (2/2) Originals</w:t>
      </w:r>
      <w:r w:rsidR="00BC20FB" w:rsidRPr="004428A8">
        <w:rPr>
          <w:lang w:val="en-GB"/>
        </w:rPr>
        <w:t xml:space="preserve"> </w:t>
      </w:r>
      <w:r w:rsidRPr="004428A8">
        <w:rPr>
          <w:lang w:val="en-GB"/>
        </w:rPr>
        <w:t xml:space="preserve"> </w:t>
      </w:r>
      <w:r w:rsidRPr="004428A8">
        <w:rPr>
          <w:b/>
          <w:lang w:val="en-GB"/>
        </w:rPr>
        <w:t>Certificate of Origin</w:t>
      </w:r>
      <w:r w:rsidRPr="004428A8">
        <w:rPr>
          <w:lang w:val="en-GB"/>
        </w:rPr>
        <w:t xml:space="preserve">  issued by the Chamber of Commerce of the Seller’s Country and/or manufacturer’s country.</w:t>
      </w:r>
    </w:p>
    <w:bookmarkEnd w:id="2"/>
    <w:bookmarkEnd w:id="3"/>
    <w:p w:rsidR="00A306EB" w:rsidRPr="004428A8" w:rsidRDefault="00A306EB" w:rsidP="00A306EB">
      <w:pPr>
        <w:jc w:val="both"/>
        <w:rPr>
          <w:lang w:val="en-GB"/>
        </w:rPr>
      </w:pPr>
    </w:p>
    <w:p w:rsidR="00A306EB" w:rsidRPr="004428A8" w:rsidRDefault="00A306EB" w:rsidP="00A306EB">
      <w:pPr>
        <w:numPr>
          <w:ilvl w:val="0"/>
          <w:numId w:val="16"/>
        </w:numPr>
        <w:tabs>
          <w:tab w:val="clear" w:pos="1440"/>
          <w:tab w:val="num" w:pos="1530"/>
        </w:tabs>
        <w:ind w:left="1530" w:hanging="270"/>
        <w:jc w:val="both"/>
        <w:rPr>
          <w:lang w:val="en-GB"/>
        </w:rPr>
      </w:pPr>
      <w:r w:rsidRPr="004428A8">
        <w:t xml:space="preserve">Two (02) original and two (02) duplicate copies of </w:t>
      </w:r>
      <w:r w:rsidRPr="004428A8">
        <w:rPr>
          <w:b/>
          <w:lang w:val="en-GB"/>
        </w:rPr>
        <w:t>Commercial</w:t>
      </w:r>
      <w:r w:rsidRPr="004428A8">
        <w:rPr>
          <w:lang w:val="en-GB"/>
        </w:rPr>
        <w:t xml:space="preserve"> </w:t>
      </w:r>
      <w:r w:rsidRPr="004428A8">
        <w:rPr>
          <w:b/>
          <w:lang w:val="en-GB"/>
        </w:rPr>
        <w:t xml:space="preserve">Invoice </w:t>
      </w:r>
      <w:r w:rsidRPr="004428A8">
        <w:rPr>
          <w:lang w:val="en-GB"/>
        </w:rPr>
        <w:t>and</w:t>
      </w:r>
      <w:r w:rsidRPr="004428A8">
        <w:rPr>
          <w:b/>
          <w:lang w:val="en-GB"/>
        </w:rPr>
        <w:t xml:space="preserve"> Packing List </w:t>
      </w:r>
      <w:r w:rsidRPr="004428A8">
        <w:t>duly signed by Seller</w:t>
      </w:r>
      <w:r w:rsidR="00F105A1" w:rsidRPr="004428A8">
        <w:t xml:space="preserve"> </w:t>
      </w:r>
      <w:r w:rsidR="005B716F" w:rsidRPr="004428A8">
        <w:rPr>
          <w:b/>
          <w:spacing w:val="-2"/>
          <w:lang w:val="en-GB"/>
        </w:rPr>
        <w:t>consigning to</w:t>
      </w:r>
      <w:r w:rsidR="00DA581E" w:rsidRPr="004428A8">
        <w:rPr>
          <w:b/>
          <w:spacing w:val="-2"/>
          <w:lang w:val="en-GB"/>
        </w:rPr>
        <w:t xml:space="preserve"> </w:t>
      </w:r>
      <w:r w:rsidR="00DA581E" w:rsidRPr="004428A8">
        <w:rPr>
          <w:spacing w:val="-2"/>
          <w:lang w:val="en-GB"/>
        </w:rPr>
        <w:t>Bien Dong Petroleum Operating Company</w:t>
      </w:r>
      <w:ins w:id="4" w:author="Microsoft Cop." w:date="2008-02-22T15:47:00Z">
        <w:r w:rsidR="00F105A1" w:rsidRPr="004428A8">
          <w:rPr>
            <w:spacing w:val="-2"/>
            <w:lang w:val="en-GB"/>
          </w:rPr>
          <w:t>,</w:t>
        </w:r>
      </w:ins>
      <w:ins w:id="5" w:author="Microsoft Cop." w:date="2008-02-25T08:21:00Z">
        <w:r w:rsidR="00F105A1" w:rsidRPr="004428A8">
          <w:rPr>
            <w:spacing w:val="-2"/>
            <w:lang w:val="en-GB"/>
          </w:rPr>
          <w:t xml:space="preserve"> C/O </w:t>
        </w:r>
      </w:ins>
      <w:r w:rsidR="00DA581E" w:rsidRPr="004428A8">
        <w:rPr>
          <w:spacing w:val="-2"/>
          <w:lang w:val="en-GB"/>
        </w:rPr>
        <w:t xml:space="preserve">to </w:t>
      </w:r>
      <w:r w:rsidR="00DA581E" w:rsidRPr="004428A8">
        <w:t>Petroleum Offshore Trading &amp; Service (POTS)</w:t>
      </w:r>
      <w:r w:rsidR="00DA581E" w:rsidRPr="004428A8">
        <w:rPr>
          <w:spacing w:val="-2"/>
          <w:lang w:val="en-GB"/>
        </w:rPr>
        <w:t xml:space="preserve"> </w:t>
      </w:r>
      <w:ins w:id="6" w:author="Microsoft Cop." w:date="2008-02-22T15:33:00Z">
        <w:r w:rsidR="00F105A1" w:rsidRPr="004428A8">
          <w:rPr>
            <w:spacing w:val="-2"/>
            <w:lang w:val="en-GB"/>
          </w:rPr>
          <w:t>and notifying party to PTSC Mechanical &amp; Construction Co., Ltd (PTSC M&amp;C)</w:t>
        </w:r>
      </w:ins>
      <w:r w:rsidRPr="004428A8">
        <w:rPr>
          <w:b/>
          <w:spacing w:val="-2"/>
          <w:lang w:val="en-GB"/>
        </w:rPr>
        <w:t xml:space="preserve">. </w:t>
      </w:r>
      <w:r w:rsidRPr="004428A8">
        <w:rPr>
          <w:spacing w:val="-2"/>
          <w:lang w:val="en-GB"/>
        </w:rPr>
        <w:t>Refer to Shipping Instruction for details of the Commercial Invoice and Packing List</w:t>
      </w:r>
    </w:p>
    <w:p w:rsidR="00A306EB" w:rsidRPr="004428A8" w:rsidRDefault="00A306EB" w:rsidP="00A306EB">
      <w:pPr>
        <w:jc w:val="both"/>
        <w:rPr>
          <w:lang w:val="en-GB"/>
        </w:rPr>
      </w:pPr>
    </w:p>
    <w:p w:rsidR="00A306EB" w:rsidRPr="004428A8" w:rsidRDefault="00A306EB" w:rsidP="00A306EB">
      <w:pPr>
        <w:numPr>
          <w:ilvl w:val="0"/>
          <w:numId w:val="16"/>
        </w:numPr>
        <w:tabs>
          <w:tab w:val="clear" w:pos="1440"/>
          <w:tab w:val="num" w:pos="1530"/>
        </w:tabs>
        <w:ind w:left="1530" w:hanging="270"/>
        <w:jc w:val="both"/>
        <w:rPr>
          <w:lang w:val="en-GB"/>
        </w:rPr>
      </w:pPr>
      <w:r w:rsidRPr="004428A8">
        <w:t xml:space="preserve">One (01) original and two (02) duplicate copies of </w:t>
      </w:r>
      <w:r w:rsidRPr="004428A8">
        <w:rPr>
          <w:b/>
        </w:rPr>
        <w:t>Insurance Certificate indicating</w:t>
      </w:r>
      <w:r w:rsidRPr="004428A8">
        <w:t xml:space="preserve"> 110% coverage of the Contract Value for the Goods supplied under this Contract for all risks clauses.</w:t>
      </w:r>
    </w:p>
    <w:p w:rsidR="00A62765" w:rsidRPr="004428A8" w:rsidRDefault="00A62765" w:rsidP="00A62765">
      <w:pPr>
        <w:jc w:val="both"/>
        <w:rPr>
          <w:lang w:val="en-GB"/>
        </w:rPr>
      </w:pPr>
    </w:p>
    <w:p w:rsidR="00A306EB" w:rsidRPr="004428A8" w:rsidRDefault="00A306EB" w:rsidP="00A306EB">
      <w:pPr>
        <w:numPr>
          <w:ilvl w:val="0"/>
          <w:numId w:val="16"/>
        </w:numPr>
        <w:tabs>
          <w:tab w:val="clear" w:pos="1440"/>
          <w:tab w:val="num" w:pos="1530"/>
        </w:tabs>
        <w:ind w:left="1530" w:hanging="270"/>
        <w:jc w:val="both"/>
        <w:rPr>
          <w:b/>
          <w:spacing w:val="-2"/>
          <w:lang w:val="en-GB"/>
        </w:rPr>
      </w:pPr>
      <w:r w:rsidRPr="004428A8">
        <w:rPr>
          <w:bCs/>
          <w:spacing w:val="-2"/>
        </w:rPr>
        <w:t xml:space="preserve">One (01) </w:t>
      </w:r>
      <w:r w:rsidR="000225DE" w:rsidRPr="004428A8">
        <w:rPr>
          <w:bCs/>
          <w:spacing w:val="-2"/>
        </w:rPr>
        <w:t xml:space="preserve">copy of </w:t>
      </w:r>
      <w:r w:rsidR="00FE7AD7" w:rsidRPr="004428A8">
        <w:rPr>
          <w:bCs/>
          <w:spacing w:val="-2"/>
        </w:rPr>
        <w:t xml:space="preserve"> </w:t>
      </w:r>
      <w:r w:rsidR="000225DE" w:rsidRPr="004428A8">
        <w:rPr>
          <w:bCs/>
          <w:spacing w:val="-2"/>
        </w:rPr>
        <w:t xml:space="preserve">Surrender </w:t>
      </w:r>
      <w:ins w:id="7" w:author="Microsoft Cop." w:date="2008-02-25T08:19:00Z">
        <w:r w:rsidR="007040CE" w:rsidRPr="004428A8">
          <w:rPr>
            <w:b/>
            <w:spacing w:val="-2"/>
            <w:lang w:val="en-GB"/>
          </w:rPr>
          <w:t xml:space="preserve">Bill of Lading </w:t>
        </w:r>
        <w:r w:rsidR="007040CE" w:rsidRPr="004428A8">
          <w:rPr>
            <w:spacing w:val="-2"/>
            <w:lang w:val="en-GB"/>
          </w:rPr>
          <w:t>clean “shipped onboard“</w:t>
        </w:r>
      </w:ins>
      <w:ins w:id="8" w:author="Microsoft Cop." w:date="2008-02-22T15:33:00Z">
        <w:r w:rsidR="007040CE" w:rsidRPr="004428A8">
          <w:rPr>
            <w:spacing w:val="-2"/>
            <w:lang w:val="en-GB"/>
          </w:rPr>
          <w:t>,</w:t>
        </w:r>
        <w:r w:rsidR="007040CE" w:rsidRPr="004428A8">
          <w:rPr>
            <w:b/>
            <w:spacing w:val="-2"/>
            <w:lang w:val="en-GB"/>
          </w:rPr>
          <w:t xml:space="preserve"> </w:t>
        </w:r>
        <w:r w:rsidR="007040CE" w:rsidRPr="004428A8">
          <w:rPr>
            <w:spacing w:val="-2"/>
            <w:lang w:val="en-GB"/>
          </w:rPr>
          <w:t>marked Freight Prepaid</w:t>
        </w:r>
      </w:ins>
      <w:r w:rsidR="007040CE" w:rsidRPr="004428A8">
        <w:rPr>
          <w:bCs/>
          <w:spacing w:val="-2"/>
        </w:rPr>
        <w:t xml:space="preserve"> </w:t>
      </w:r>
      <w:r w:rsidR="005B716F" w:rsidRPr="004428A8">
        <w:rPr>
          <w:b/>
          <w:spacing w:val="-2"/>
          <w:lang w:val="en-GB"/>
        </w:rPr>
        <w:t>consigning to</w:t>
      </w:r>
      <w:r w:rsidR="00DA581E" w:rsidRPr="004428A8">
        <w:rPr>
          <w:b/>
          <w:spacing w:val="-2"/>
          <w:lang w:val="en-GB"/>
        </w:rPr>
        <w:t xml:space="preserve"> </w:t>
      </w:r>
      <w:r w:rsidR="00DA581E" w:rsidRPr="004428A8">
        <w:rPr>
          <w:spacing w:val="-2"/>
          <w:lang w:val="en-GB"/>
        </w:rPr>
        <w:t>Bien Dong Petroleum Operating Company</w:t>
      </w:r>
      <w:ins w:id="9" w:author="Microsoft Cop." w:date="2008-02-22T15:47:00Z">
        <w:r w:rsidR="00DA581E" w:rsidRPr="004428A8">
          <w:rPr>
            <w:spacing w:val="-2"/>
            <w:lang w:val="en-GB"/>
          </w:rPr>
          <w:t>,</w:t>
        </w:r>
      </w:ins>
      <w:r w:rsidR="000225DE" w:rsidRPr="004428A8">
        <w:rPr>
          <w:spacing w:val="-2"/>
          <w:lang w:val="en-GB"/>
        </w:rPr>
        <w:t xml:space="preserve"> </w:t>
      </w:r>
      <w:r w:rsidR="00DA581E" w:rsidRPr="004428A8">
        <w:rPr>
          <w:spacing w:val="-2"/>
          <w:lang w:val="en-GB"/>
        </w:rPr>
        <w:t xml:space="preserve">C/O to </w:t>
      </w:r>
      <w:r w:rsidR="00DA581E" w:rsidRPr="004428A8">
        <w:t>Petroleum Offshore Trading &amp; Service (POTS)</w:t>
      </w:r>
      <w:r w:rsidR="00DA581E" w:rsidRPr="004428A8">
        <w:rPr>
          <w:spacing w:val="-2"/>
          <w:lang w:val="en-GB"/>
        </w:rPr>
        <w:t xml:space="preserve"> </w:t>
      </w:r>
      <w:ins w:id="10" w:author="Microsoft Cop." w:date="2008-02-22T15:33:00Z">
        <w:r w:rsidR="00DA581E" w:rsidRPr="004428A8">
          <w:rPr>
            <w:spacing w:val="-2"/>
            <w:lang w:val="en-GB"/>
          </w:rPr>
          <w:t>and notifying party to PTSC Mechanical &amp; Construction Co., Ltd (PTSC M&amp;C)</w:t>
        </w:r>
      </w:ins>
      <w:r w:rsidRPr="004428A8">
        <w:rPr>
          <w:spacing w:val="-2"/>
          <w:lang w:val="en-GB"/>
        </w:rPr>
        <w:t xml:space="preserve">. Refer to Shipping Instruction for details of the </w:t>
      </w:r>
      <w:r w:rsidR="005472B4" w:rsidRPr="004428A8">
        <w:rPr>
          <w:bCs/>
          <w:spacing w:val="-2"/>
        </w:rPr>
        <w:t>BL</w:t>
      </w:r>
      <w:r w:rsidRPr="004428A8">
        <w:rPr>
          <w:b/>
          <w:spacing w:val="-2"/>
          <w:lang w:val="en-GB"/>
        </w:rPr>
        <w:t>.</w:t>
      </w:r>
    </w:p>
    <w:p w:rsidR="00A306EB" w:rsidRPr="004428A8" w:rsidRDefault="00A306EB" w:rsidP="00A306EB">
      <w:pPr>
        <w:jc w:val="both"/>
        <w:rPr>
          <w:b/>
          <w:spacing w:val="-2"/>
          <w:lang w:val="en-GB"/>
        </w:rPr>
      </w:pPr>
    </w:p>
    <w:p w:rsidR="00A306EB" w:rsidRPr="004428A8" w:rsidRDefault="00A306EB" w:rsidP="00A306EB">
      <w:pPr>
        <w:tabs>
          <w:tab w:val="left" w:pos="1260"/>
        </w:tabs>
        <w:jc w:val="both"/>
      </w:pPr>
    </w:p>
    <w:p w:rsidR="00A306EB" w:rsidRPr="004428A8" w:rsidRDefault="00A306EB" w:rsidP="00A306EB">
      <w:pPr>
        <w:pStyle w:val="Title"/>
        <w:tabs>
          <w:tab w:val="left" w:pos="720"/>
        </w:tabs>
        <w:jc w:val="both"/>
        <w:rPr>
          <w:rFonts w:ascii="Times New Roman" w:hAnsi="Times New Roman"/>
          <w:sz w:val="16"/>
        </w:rPr>
      </w:pPr>
      <w:r w:rsidRPr="004428A8">
        <w:rPr>
          <w:rFonts w:ascii="Times New Roman" w:hAnsi="Times New Roman"/>
        </w:rPr>
        <w:tab/>
      </w:r>
    </w:p>
    <w:p w:rsidR="00A306EB" w:rsidRPr="004428A8" w:rsidRDefault="00A306EB" w:rsidP="00A306EB">
      <w:pPr>
        <w:numPr>
          <w:ilvl w:val="1"/>
          <w:numId w:val="14"/>
        </w:numPr>
        <w:jc w:val="both"/>
      </w:pPr>
      <w:r w:rsidRPr="004428A8">
        <w:t>Seller’s Bank details: Payment shall be made to the Seller’s bank account as follow:</w:t>
      </w:r>
    </w:p>
    <w:p w:rsidR="00A306EB" w:rsidRPr="004428A8" w:rsidRDefault="00A306EB" w:rsidP="00A306EB">
      <w:pPr>
        <w:tabs>
          <w:tab w:val="left" w:pos="1260"/>
        </w:tabs>
        <w:ind w:left="720"/>
        <w:jc w:val="both"/>
      </w:pPr>
      <w:r w:rsidRPr="004428A8">
        <w:t>Beneficiary Name</w:t>
      </w:r>
      <w:r w:rsidRPr="004428A8">
        <w:tab/>
        <w:t xml:space="preserve">:  </w:t>
      </w:r>
      <w:fldSimple w:instr=" MERGEFIELD  ${p.vendorName}  \* MERGEFORMAT ">
        <w:r w:rsidR="001D18C6">
          <w:rPr>
            <w:noProof/>
          </w:rPr>
          <w:t>«${p.vendorName}»</w:t>
        </w:r>
      </w:fldSimple>
    </w:p>
    <w:p w:rsidR="00A306EB" w:rsidRPr="004428A8" w:rsidRDefault="00A306EB" w:rsidP="00A306EB">
      <w:pPr>
        <w:tabs>
          <w:tab w:val="left" w:pos="1260"/>
        </w:tabs>
        <w:ind w:left="720"/>
        <w:jc w:val="both"/>
      </w:pPr>
      <w:r w:rsidRPr="004428A8">
        <w:t>Beneficiary Bank Name</w:t>
      </w:r>
      <w:r w:rsidRPr="004428A8">
        <w:tab/>
        <w:t xml:space="preserve">:  </w:t>
      </w:r>
      <w:fldSimple w:instr=" MERGEFIELD  ${p.field}  \* MERGEFORMAT ">
        <w:r w:rsidR="001D18C6">
          <w:rPr>
            <w:noProof/>
          </w:rPr>
          <w:t>«${p.field}»</w:t>
        </w:r>
      </w:fldSimple>
    </w:p>
    <w:p w:rsidR="00A306EB" w:rsidRPr="004428A8" w:rsidRDefault="00A306EB" w:rsidP="003851A3">
      <w:pPr>
        <w:tabs>
          <w:tab w:val="left" w:pos="1260"/>
        </w:tabs>
        <w:ind w:left="720"/>
        <w:jc w:val="both"/>
      </w:pPr>
      <w:r w:rsidRPr="004428A8">
        <w:t>Bank Address</w:t>
      </w:r>
      <w:r w:rsidRPr="004428A8">
        <w:tab/>
      </w:r>
      <w:r w:rsidRPr="004428A8">
        <w:tab/>
        <w:t xml:space="preserve">:  </w:t>
      </w:r>
      <w:fldSimple w:instr=" MERGEFIELD  ${p.field}  \* MERGEFORMAT ">
        <w:r w:rsidR="00544D36">
          <w:rPr>
            <w:noProof/>
          </w:rPr>
          <w:t>«${p.field}»</w:t>
        </w:r>
      </w:fldSimple>
    </w:p>
    <w:p w:rsidR="00F8275B" w:rsidRPr="004428A8" w:rsidRDefault="00A306EB" w:rsidP="00A306EB">
      <w:pPr>
        <w:tabs>
          <w:tab w:val="left" w:pos="1260"/>
        </w:tabs>
        <w:ind w:left="720"/>
        <w:jc w:val="both"/>
      </w:pPr>
      <w:r w:rsidRPr="004428A8">
        <w:t>Beneficiary Account No.</w:t>
      </w:r>
      <w:r w:rsidRPr="004428A8">
        <w:tab/>
        <w:t xml:space="preserve">:  </w:t>
      </w:r>
      <w:fldSimple w:instr=" MERGEFIELD  ${p.field}  \* MERGEFORMAT ">
        <w:r w:rsidR="00544D36">
          <w:rPr>
            <w:noProof/>
          </w:rPr>
          <w:t>«${p.field}»</w:t>
        </w:r>
      </w:fldSimple>
    </w:p>
    <w:p w:rsidR="003851A3" w:rsidRPr="004428A8" w:rsidRDefault="00A306EB" w:rsidP="00A306EB">
      <w:pPr>
        <w:tabs>
          <w:tab w:val="left" w:pos="1260"/>
        </w:tabs>
        <w:ind w:left="720"/>
        <w:jc w:val="both"/>
      </w:pPr>
      <w:r w:rsidRPr="004428A8">
        <w:t>Swift Code</w:t>
      </w:r>
      <w:r w:rsidRPr="004428A8">
        <w:tab/>
      </w:r>
      <w:r w:rsidRPr="004428A8">
        <w:tab/>
        <w:t xml:space="preserve">:  </w:t>
      </w:r>
      <w:fldSimple w:instr=" MERGEFIELD  ${p.license}  \* MERGEFORMAT ">
        <w:r w:rsidR="00544D36">
          <w:rPr>
            <w:noProof/>
          </w:rPr>
          <w:t>«${p.license}»</w:t>
        </w:r>
      </w:fldSimple>
      <w:r w:rsidRPr="004428A8">
        <w:tab/>
      </w:r>
      <w:r w:rsidRPr="004428A8">
        <w:tab/>
      </w:r>
    </w:p>
    <w:p w:rsidR="00A306EB" w:rsidRPr="004428A8" w:rsidRDefault="00A306EB" w:rsidP="00A306EB">
      <w:pPr>
        <w:tabs>
          <w:tab w:val="left" w:pos="1260"/>
        </w:tabs>
        <w:ind w:left="720"/>
        <w:jc w:val="both"/>
      </w:pPr>
      <w:r w:rsidRPr="004428A8">
        <w:tab/>
      </w:r>
      <w:r w:rsidRPr="004428A8">
        <w:tab/>
        <w:t xml:space="preserve"> </w:t>
      </w:r>
    </w:p>
    <w:p w:rsidR="00A306EB" w:rsidRPr="004428A8" w:rsidRDefault="00A306EB" w:rsidP="00A306EB">
      <w:pPr>
        <w:numPr>
          <w:ilvl w:val="1"/>
          <w:numId w:val="14"/>
        </w:numPr>
        <w:jc w:val="both"/>
        <w:rPr>
          <w:rStyle w:val="Strong"/>
          <w:b w:val="0"/>
        </w:rPr>
      </w:pPr>
      <w:r w:rsidRPr="004428A8">
        <w:rPr>
          <w:rStyle w:val="Strong"/>
          <w:b w:val="0"/>
        </w:rPr>
        <w:t xml:space="preserve">All banking expenses outside S.R.Vietnam are </w:t>
      </w:r>
      <w:r w:rsidRPr="004428A8">
        <w:rPr>
          <w:rStyle w:val="Strong"/>
          <w:b w:val="0"/>
          <w:lang w:val="vi-VN"/>
        </w:rPr>
        <w:t>at</w:t>
      </w:r>
      <w:r w:rsidRPr="004428A8">
        <w:rPr>
          <w:rStyle w:val="Strong"/>
          <w:b w:val="0"/>
        </w:rPr>
        <w:t xml:space="preserve"> Seller’s account.</w:t>
      </w:r>
    </w:p>
    <w:p w:rsidR="00A306EB" w:rsidRPr="004428A8" w:rsidRDefault="00A306EB" w:rsidP="00A306EB">
      <w:pPr>
        <w:ind w:left="720"/>
        <w:jc w:val="both"/>
        <w:rPr>
          <w:rStyle w:val="Strong"/>
          <w:b w:val="0"/>
        </w:rPr>
      </w:pPr>
      <w:r w:rsidRPr="004428A8">
        <w:rPr>
          <w:rStyle w:val="Strong"/>
          <w:b w:val="0"/>
        </w:rPr>
        <w:lastRenderedPageBreak/>
        <w:t xml:space="preserve">All banking expenses inside S.R.Vietnam are </w:t>
      </w:r>
      <w:r w:rsidRPr="004428A8">
        <w:rPr>
          <w:rStyle w:val="Strong"/>
          <w:b w:val="0"/>
          <w:lang w:val="vi-VN"/>
        </w:rPr>
        <w:t>at</w:t>
      </w:r>
      <w:r w:rsidRPr="004428A8">
        <w:rPr>
          <w:rStyle w:val="Strong"/>
          <w:b w:val="0"/>
        </w:rPr>
        <w:t xml:space="preserve"> Buyer’s account.</w:t>
      </w:r>
    </w:p>
    <w:p w:rsidR="00A306EB" w:rsidRPr="004428A8" w:rsidRDefault="00A306EB" w:rsidP="00A306EB">
      <w:pPr>
        <w:jc w:val="both"/>
      </w:pPr>
    </w:p>
    <w:p w:rsidR="000721E1" w:rsidRPr="004428A8" w:rsidRDefault="000721E1" w:rsidP="000721E1">
      <w:pPr>
        <w:numPr>
          <w:ilvl w:val="0"/>
          <w:numId w:val="13"/>
        </w:numPr>
        <w:ind w:left="3600" w:hanging="3600"/>
        <w:jc w:val="both"/>
        <w:rPr>
          <w:b/>
        </w:rPr>
      </w:pPr>
      <w:r w:rsidRPr="004428A8">
        <w:rPr>
          <w:b/>
        </w:rPr>
        <w:t>PERFORMANCE BOND</w:t>
      </w:r>
      <w:r w:rsidRPr="004428A8">
        <w:rPr>
          <w:b/>
        </w:rPr>
        <w:tab/>
      </w:r>
    </w:p>
    <w:p w:rsidR="000721E1" w:rsidRPr="004428A8" w:rsidRDefault="000721E1" w:rsidP="000721E1">
      <w:pPr>
        <w:ind w:left="720"/>
        <w:jc w:val="both"/>
      </w:pPr>
      <w:r w:rsidRPr="004428A8">
        <w:t>Not applicable</w:t>
      </w:r>
    </w:p>
    <w:p w:rsidR="000721E1" w:rsidRPr="004428A8" w:rsidRDefault="000721E1" w:rsidP="000721E1">
      <w:pPr>
        <w:ind w:left="720"/>
        <w:jc w:val="both"/>
      </w:pPr>
    </w:p>
    <w:p w:rsidR="000721E1" w:rsidRPr="004428A8" w:rsidRDefault="000721E1" w:rsidP="000721E1">
      <w:pPr>
        <w:numPr>
          <w:ilvl w:val="0"/>
          <w:numId w:val="13"/>
        </w:numPr>
        <w:ind w:left="3600" w:hanging="3600"/>
        <w:jc w:val="both"/>
        <w:rPr>
          <w:b/>
        </w:rPr>
      </w:pPr>
      <w:r w:rsidRPr="004428A8">
        <w:rPr>
          <w:b/>
        </w:rPr>
        <w:t>INSPECTION</w:t>
      </w:r>
    </w:p>
    <w:p w:rsidR="000721E1" w:rsidRPr="004428A8" w:rsidRDefault="000721E1" w:rsidP="000721E1">
      <w:pPr>
        <w:ind w:left="720"/>
        <w:jc w:val="both"/>
      </w:pPr>
      <w:r w:rsidRPr="004428A8">
        <w:t>Not applicable</w:t>
      </w:r>
    </w:p>
    <w:p w:rsidR="000721E1" w:rsidRPr="004428A8" w:rsidRDefault="000721E1" w:rsidP="000721E1">
      <w:pPr>
        <w:ind w:left="720"/>
        <w:jc w:val="both"/>
      </w:pPr>
    </w:p>
    <w:p w:rsidR="000721E1" w:rsidRPr="004428A8" w:rsidRDefault="000721E1" w:rsidP="000721E1">
      <w:pPr>
        <w:numPr>
          <w:ilvl w:val="0"/>
          <w:numId w:val="13"/>
        </w:numPr>
        <w:ind w:left="3600" w:hanging="3600"/>
        <w:jc w:val="both"/>
        <w:rPr>
          <w:b/>
        </w:rPr>
      </w:pPr>
      <w:r w:rsidRPr="004428A8">
        <w:rPr>
          <w:b/>
        </w:rPr>
        <w:t>VENDOR DATA</w:t>
      </w:r>
    </w:p>
    <w:p w:rsidR="000721E1" w:rsidRPr="004428A8" w:rsidRDefault="000721E1" w:rsidP="000721E1">
      <w:pPr>
        <w:ind w:left="720"/>
        <w:jc w:val="both"/>
      </w:pPr>
      <w:r w:rsidRPr="004428A8">
        <w:t>Not applicable</w:t>
      </w:r>
    </w:p>
    <w:p w:rsidR="000721E1" w:rsidRPr="004428A8" w:rsidRDefault="000721E1" w:rsidP="000721E1">
      <w:pPr>
        <w:ind w:left="720"/>
        <w:jc w:val="both"/>
      </w:pPr>
    </w:p>
    <w:p w:rsidR="000721E1" w:rsidRPr="004428A8" w:rsidRDefault="000721E1" w:rsidP="000721E1">
      <w:pPr>
        <w:numPr>
          <w:ilvl w:val="0"/>
          <w:numId w:val="13"/>
        </w:numPr>
        <w:ind w:left="3600" w:hanging="3600"/>
        <w:jc w:val="both"/>
        <w:rPr>
          <w:b/>
        </w:rPr>
      </w:pPr>
      <w:r w:rsidRPr="004428A8">
        <w:rPr>
          <w:b/>
        </w:rPr>
        <w:t>PROGRESS REPORTING:</w:t>
      </w:r>
    </w:p>
    <w:p w:rsidR="000721E1" w:rsidRPr="004428A8" w:rsidRDefault="000721E1" w:rsidP="000721E1">
      <w:pPr>
        <w:ind w:left="720"/>
        <w:jc w:val="both"/>
      </w:pPr>
      <w:r w:rsidRPr="004428A8">
        <w:t>Not applicable</w:t>
      </w:r>
    </w:p>
    <w:p w:rsidR="000721E1" w:rsidRPr="004428A8" w:rsidRDefault="000721E1" w:rsidP="000721E1">
      <w:pPr>
        <w:ind w:left="720"/>
        <w:jc w:val="both"/>
        <w:rPr>
          <w:sz w:val="14"/>
        </w:rPr>
      </w:pPr>
    </w:p>
    <w:p w:rsidR="000721E1" w:rsidRPr="004428A8" w:rsidRDefault="000721E1" w:rsidP="000721E1">
      <w:pPr>
        <w:ind w:right="29"/>
        <w:jc w:val="both"/>
        <w:rPr>
          <w:sz w:val="14"/>
        </w:rPr>
      </w:pPr>
    </w:p>
    <w:p w:rsidR="000721E1" w:rsidRPr="004428A8" w:rsidRDefault="000721E1" w:rsidP="000721E1">
      <w:pPr>
        <w:numPr>
          <w:ilvl w:val="0"/>
          <w:numId w:val="13"/>
        </w:numPr>
        <w:ind w:left="3600" w:hanging="3600"/>
        <w:jc w:val="both"/>
        <w:rPr>
          <w:b/>
        </w:rPr>
      </w:pPr>
      <w:r w:rsidRPr="004428A8">
        <w:rPr>
          <w:b/>
        </w:rPr>
        <w:t>CORRESPONDENCE WITH BUYER</w:t>
      </w:r>
    </w:p>
    <w:p w:rsidR="000721E1" w:rsidRPr="004428A8" w:rsidRDefault="000721E1" w:rsidP="000721E1">
      <w:pPr>
        <w:pStyle w:val="BodyText3"/>
        <w:numPr>
          <w:ilvl w:val="1"/>
          <w:numId w:val="13"/>
        </w:numPr>
        <w:rPr>
          <w:sz w:val="20"/>
        </w:rPr>
      </w:pPr>
      <w:r w:rsidRPr="004428A8">
        <w:rPr>
          <w:sz w:val="20"/>
        </w:rPr>
        <w:t>All future correspondence including Emails/Facsimiles/Letters/Memos from Seller to Buyer concerning this Purchase Order shall have a reference numbering system to provide a means of checking that all correspondence has been received. Such correspondence shall reference the Purchase Order Number, Package Description and Materials Requi</w:t>
      </w:r>
      <w:smartTag w:uri="urn:schemas-microsoft-com:office:smarttags" w:element="PersonName">
        <w:r w:rsidRPr="004428A8">
          <w:rPr>
            <w:sz w:val="20"/>
          </w:rPr>
          <w:t>siti</w:t>
        </w:r>
      </w:smartTag>
      <w:r w:rsidRPr="004428A8">
        <w:rPr>
          <w:sz w:val="20"/>
        </w:rPr>
        <w:t>on Number.</w:t>
      </w:r>
    </w:p>
    <w:p w:rsidR="000721E1" w:rsidRPr="004428A8" w:rsidRDefault="000721E1" w:rsidP="000721E1">
      <w:pPr>
        <w:ind w:left="720" w:right="29" w:firstLine="720"/>
        <w:jc w:val="both"/>
        <w:rPr>
          <w:sz w:val="14"/>
        </w:rPr>
      </w:pPr>
    </w:p>
    <w:p w:rsidR="000721E1" w:rsidRPr="004428A8" w:rsidRDefault="000721E1" w:rsidP="000721E1">
      <w:pPr>
        <w:pStyle w:val="BodyText3"/>
        <w:numPr>
          <w:ilvl w:val="1"/>
          <w:numId w:val="13"/>
        </w:numPr>
        <w:rPr>
          <w:sz w:val="20"/>
          <w:szCs w:val="20"/>
        </w:rPr>
      </w:pPr>
      <w:r w:rsidRPr="004428A8">
        <w:rPr>
          <w:sz w:val="20"/>
          <w:szCs w:val="20"/>
        </w:rPr>
        <w:t xml:space="preserve">All Facsimiles/Letters/Memos from Seller to Buyer shall be addressed to the assigned Buyer’s </w:t>
      </w:r>
      <w:r w:rsidRPr="004428A8">
        <w:rPr>
          <w:sz w:val="20"/>
          <w:szCs w:val="20"/>
          <w:lang w:val="vi-VN"/>
        </w:rPr>
        <w:t>R</w:t>
      </w:r>
      <w:r w:rsidRPr="004428A8">
        <w:rPr>
          <w:sz w:val="20"/>
          <w:szCs w:val="20"/>
        </w:rPr>
        <w:t>epresentative at the below contact details:</w:t>
      </w:r>
    </w:p>
    <w:p w:rsidR="000721E1" w:rsidRPr="004428A8" w:rsidRDefault="000721E1" w:rsidP="000721E1">
      <w:pPr>
        <w:pStyle w:val="Footer"/>
        <w:ind w:left="720"/>
        <w:jc w:val="both"/>
      </w:pPr>
      <w:r w:rsidRPr="004428A8">
        <w:t>PTSC Mechanical &amp; Construction Co., Ltd.</w:t>
      </w:r>
    </w:p>
    <w:p w:rsidR="000721E1" w:rsidRPr="004428A8" w:rsidRDefault="000721E1" w:rsidP="000721E1">
      <w:pPr>
        <w:pStyle w:val="Footer"/>
        <w:ind w:left="720"/>
        <w:jc w:val="both"/>
      </w:pPr>
      <w:r w:rsidRPr="004428A8">
        <w:t xml:space="preserve">No. 31, 30/4 Street, Ward 9, </w:t>
      </w:r>
      <w:smartTag w:uri="urn:schemas-microsoft-com:office:smarttags" w:element="place">
        <w:smartTag w:uri="urn:schemas-microsoft-com:office:smarttags" w:element="PlaceName">
          <w:r w:rsidRPr="004428A8">
            <w:t>Vung</w:t>
          </w:r>
        </w:smartTag>
        <w:r w:rsidRPr="004428A8">
          <w:t xml:space="preserve"> </w:t>
        </w:r>
        <w:smartTag w:uri="urn:schemas-microsoft-com:office:smarttags" w:element="PlaceName">
          <w:r w:rsidRPr="004428A8">
            <w:t>Tau</w:t>
          </w:r>
        </w:smartTag>
        <w:r w:rsidRPr="004428A8">
          <w:t xml:space="preserve"> </w:t>
        </w:r>
        <w:smartTag w:uri="urn:schemas-microsoft-com:office:smarttags" w:element="PlaceType">
          <w:r w:rsidRPr="004428A8">
            <w:t>City</w:t>
          </w:r>
        </w:smartTag>
      </w:smartTag>
      <w:r w:rsidRPr="004428A8">
        <w:t>, S.R. Vietnam</w:t>
      </w:r>
    </w:p>
    <w:p w:rsidR="000721E1" w:rsidRPr="004428A8" w:rsidRDefault="000721E1" w:rsidP="000721E1">
      <w:pPr>
        <w:ind w:left="720" w:right="56"/>
        <w:jc w:val="both"/>
      </w:pPr>
      <w:r w:rsidRPr="004428A8">
        <w:t>Tel:  84 64 3838 834</w:t>
      </w:r>
    </w:p>
    <w:p w:rsidR="000721E1" w:rsidRPr="004428A8" w:rsidRDefault="000721E1" w:rsidP="000721E1">
      <w:pPr>
        <w:pStyle w:val="BodyText3"/>
        <w:spacing w:before="0"/>
        <w:ind w:left="720"/>
        <w:rPr>
          <w:sz w:val="20"/>
          <w:lang w:val="fr-FR"/>
        </w:rPr>
      </w:pPr>
      <w:r w:rsidRPr="004428A8">
        <w:rPr>
          <w:sz w:val="20"/>
          <w:szCs w:val="20"/>
        </w:rPr>
        <w:t>Fax: 84 64 3838170</w:t>
      </w:r>
    </w:p>
    <w:p w:rsidR="000721E1" w:rsidRPr="004428A8" w:rsidRDefault="000721E1" w:rsidP="000721E1">
      <w:pPr>
        <w:ind w:right="29" w:firstLine="720"/>
        <w:jc w:val="both"/>
        <w:rPr>
          <w:lang w:val="fr-FR"/>
        </w:rPr>
      </w:pPr>
      <w:r w:rsidRPr="004428A8">
        <w:rPr>
          <w:lang w:val="fr-FR"/>
        </w:rPr>
        <w:t xml:space="preserve">Attention: </w:t>
      </w:r>
      <w:r w:rsidRPr="004428A8">
        <w:rPr>
          <w:highlight w:val="yellow"/>
          <w:lang w:val="fr-FR"/>
        </w:rPr>
        <w:t>Tran Thi Thanh Huyen</w:t>
      </w:r>
      <w:r w:rsidR="00522E6D" w:rsidRPr="004428A8">
        <w:rPr>
          <w:highlight w:val="yellow"/>
          <w:lang w:val="fr-FR"/>
        </w:rPr>
        <w:t>/Nguyen Manh Thang</w:t>
      </w:r>
    </w:p>
    <w:p w:rsidR="000721E1" w:rsidRPr="004428A8" w:rsidRDefault="000721E1" w:rsidP="000721E1">
      <w:pPr>
        <w:ind w:left="720" w:right="29"/>
        <w:jc w:val="both"/>
      </w:pPr>
      <w:r w:rsidRPr="004428A8">
        <w:t xml:space="preserve">Email: </w:t>
      </w:r>
      <w:smartTag w:uri="urn:schemas-microsoft-com:office:smarttags" w:element="PersonName">
        <w:smartTag w:uri="urn:schemas-microsoft-com:office:smarttags" w:element="PersonName">
          <w:r w:rsidRPr="004428A8">
            <w:rPr>
              <w:highlight w:val="yellow"/>
            </w:rPr>
            <w:t>huy</w:t>
          </w:r>
        </w:smartTag>
        <w:r w:rsidRPr="004428A8">
          <w:rPr>
            <w:highlight w:val="yellow"/>
          </w:rPr>
          <w:t>entran@ptsc.com.vn</w:t>
        </w:r>
      </w:smartTag>
      <w:r w:rsidR="00522E6D" w:rsidRPr="004428A8">
        <w:rPr>
          <w:highlight w:val="yellow"/>
        </w:rPr>
        <w:t>/thangmanhnguyen@ptsc.com.vn</w:t>
      </w:r>
    </w:p>
    <w:p w:rsidR="000721E1" w:rsidRPr="004428A8" w:rsidRDefault="000721E1" w:rsidP="000721E1">
      <w:pPr>
        <w:pStyle w:val="BodyText3"/>
        <w:numPr>
          <w:ilvl w:val="1"/>
          <w:numId w:val="13"/>
        </w:numPr>
      </w:pPr>
      <w:r w:rsidRPr="004428A8">
        <w:rPr>
          <w:sz w:val="20"/>
          <w:szCs w:val="20"/>
        </w:rPr>
        <w:t>All instructions between Buyer’s Representative and Seller shall be confirmed in writing. Claims based upon verbal instruction will not be accepted</w:t>
      </w:r>
      <w:r w:rsidRPr="004428A8">
        <w:t>.</w:t>
      </w:r>
    </w:p>
    <w:p w:rsidR="000721E1" w:rsidRPr="004428A8" w:rsidRDefault="000721E1" w:rsidP="000721E1">
      <w:pPr>
        <w:ind w:left="720"/>
        <w:jc w:val="both"/>
        <w:rPr>
          <w:sz w:val="14"/>
        </w:rPr>
      </w:pPr>
    </w:p>
    <w:p w:rsidR="000721E1" w:rsidRPr="004428A8" w:rsidRDefault="000721E1" w:rsidP="000721E1">
      <w:pPr>
        <w:numPr>
          <w:ilvl w:val="0"/>
          <w:numId w:val="13"/>
        </w:numPr>
        <w:ind w:left="3600" w:hanging="3600"/>
        <w:jc w:val="both"/>
        <w:rPr>
          <w:b/>
        </w:rPr>
      </w:pPr>
      <w:r w:rsidRPr="004428A8">
        <w:rPr>
          <w:b/>
        </w:rPr>
        <w:t xml:space="preserve"> CORRESPONDENCE WITH SELLER</w:t>
      </w:r>
    </w:p>
    <w:p w:rsidR="000721E1" w:rsidRPr="004428A8" w:rsidRDefault="000721E1" w:rsidP="000721E1">
      <w:pPr>
        <w:ind w:left="720"/>
        <w:jc w:val="both"/>
        <w:rPr>
          <w:sz w:val="14"/>
        </w:rPr>
      </w:pPr>
    </w:p>
    <w:p w:rsidR="000721E1" w:rsidRPr="004428A8" w:rsidRDefault="000721E1" w:rsidP="000721E1">
      <w:pPr>
        <w:ind w:left="720"/>
        <w:jc w:val="both"/>
      </w:pPr>
      <w:r w:rsidRPr="004428A8">
        <w:t>All future correspondence including Emails/Facsimiles/Letters/Memos from Buyer to Seller concerning this Purchase Order shall reference the Purchase Order Number, Package Description and Materials Requi</w:t>
      </w:r>
      <w:smartTag w:uri="urn:schemas-microsoft-com:office:smarttags" w:element="PersonName">
        <w:r w:rsidRPr="004428A8">
          <w:t>siti</w:t>
        </w:r>
      </w:smartTag>
      <w:r w:rsidRPr="004428A8">
        <w:t>on Number and shall be addressed to Seller’s Representative at the contact details as follow:</w:t>
      </w:r>
    </w:p>
    <w:p w:rsidR="000721E1" w:rsidRPr="004428A8" w:rsidRDefault="000721E1" w:rsidP="000721E1">
      <w:pPr>
        <w:tabs>
          <w:tab w:val="left" w:pos="720"/>
        </w:tabs>
        <w:ind w:left="720" w:right="-255" w:hanging="720"/>
        <w:rPr>
          <w:highlight w:val="yellow"/>
          <w:lang w:val="fr-FR"/>
        </w:rPr>
      </w:pPr>
      <w:r w:rsidRPr="004428A8">
        <w:tab/>
      </w:r>
      <w:r w:rsidRPr="004428A8">
        <w:rPr>
          <w:highlight w:val="yellow"/>
        </w:rPr>
        <w:t>Name:</w:t>
      </w:r>
      <w:r w:rsidRPr="004428A8">
        <w:rPr>
          <w:highlight w:val="yellow"/>
        </w:rPr>
        <w:tab/>
        <w:t xml:space="preserve"> </w:t>
      </w:r>
      <w:fldSimple w:instr=" MERGEFIELD  ${p.presenter}  \* MERGEFORMAT ">
        <w:r w:rsidR="00544D36">
          <w:rPr>
            <w:noProof/>
          </w:rPr>
          <w:t>«${p.presenter}»</w:t>
        </w:r>
      </w:fldSimple>
      <w:r w:rsidRPr="004428A8">
        <w:rPr>
          <w:highlight w:val="yellow"/>
        </w:rPr>
        <w:br/>
        <w:t>Address:</w:t>
      </w:r>
      <w:r w:rsidRPr="004428A8">
        <w:rPr>
          <w:highlight w:val="yellow"/>
        </w:rPr>
        <w:tab/>
        <w:t xml:space="preserve"> </w:t>
      </w:r>
      <w:fldSimple w:instr=" MERGEFIELD  ${p.address}  \* MERGEFORMAT ">
        <w:r w:rsidR="00544D36">
          <w:rPr>
            <w:noProof/>
          </w:rPr>
          <w:t>«${p.address}»</w:t>
        </w:r>
      </w:fldSimple>
    </w:p>
    <w:p w:rsidR="000721E1" w:rsidRPr="004428A8" w:rsidRDefault="000721E1" w:rsidP="000721E1">
      <w:pPr>
        <w:ind w:left="720"/>
        <w:rPr>
          <w:b/>
          <w:i/>
        </w:rPr>
      </w:pPr>
      <w:r w:rsidRPr="004428A8">
        <w:rPr>
          <w:highlight w:val="yellow"/>
        </w:rPr>
        <w:t>Phone:    </w:t>
      </w:r>
      <w:fldSimple w:instr=" MERGEFIELD  ${p.phone}  \* MERGEFORMAT ">
        <w:r w:rsidR="00544D36">
          <w:rPr>
            <w:noProof/>
          </w:rPr>
          <w:t>«${p.phone}»</w:t>
        </w:r>
      </w:fldSimple>
      <w:r w:rsidRPr="004428A8">
        <w:rPr>
          <w:b/>
          <w:highlight w:val="yellow"/>
        </w:rPr>
        <w:br/>
      </w:r>
      <w:r w:rsidR="00316BBE" w:rsidRPr="004428A8">
        <w:rPr>
          <w:highlight w:val="yellow"/>
        </w:rPr>
        <w:t xml:space="preserve">Fax: </w:t>
      </w:r>
      <w:r w:rsidR="00316BBE" w:rsidRPr="004428A8">
        <w:rPr>
          <w:highlight w:val="yellow"/>
        </w:rPr>
        <w:tab/>
        <w:t xml:space="preserve"> </w:t>
      </w:r>
      <w:fldSimple w:instr=" MERGEFIELD  ${p.fax}  \* MERGEFORMAT ">
        <w:r w:rsidR="00544D36">
          <w:rPr>
            <w:noProof/>
          </w:rPr>
          <w:t>«${p.fax}»</w:t>
        </w:r>
      </w:fldSimple>
      <w:r w:rsidRPr="004428A8">
        <w:br/>
      </w:r>
    </w:p>
    <w:p w:rsidR="000721E1" w:rsidRPr="004428A8" w:rsidRDefault="000721E1" w:rsidP="000721E1">
      <w:pPr>
        <w:numPr>
          <w:ilvl w:val="0"/>
          <w:numId w:val="13"/>
        </w:numPr>
        <w:ind w:left="3600" w:hanging="3600"/>
        <w:jc w:val="both"/>
        <w:rPr>
          <w:b/>
        </w:rPr>
      </w:pPr>
      <w:r w:rsidRPr="004428A8">
        <w:rPr>
          <w:b/>
        </w:rPr>
        <w:t>PROVISION OF SHIPPING DOCUMENTS</w:t>
      </w:r>
    </w:p>
    <w:p w:rsidR="000721E1" w:rsidRPr="004428A8" w:rsidRDefault="000721E1" w:rsidP="000721E1">
      <w:pPr>
        <w:ind w:left="720" w:hanging="720"/>
        <w:jc w:val="both"/>
      </w:pPr>
      <w:r w:rsidRPr="004428A8">
        <w:tab/>
      </w:r>
    </w:p>
    <w:p w:rsidR="000721E1" w:rsidRPr="004428A8" w:rsidRDefault="000721E1" w:rsidP="000721E1">
      <w:pPr>
        <w:ind w:left="720" w:hanging="720"/>
        <w:jc w:val="both"/>
      </w:pPr>
      <w:r w:rsidRPr="004428A8">
        <w:t>13.1</w:t>
      </w:r>
      <w:r w:rsidRPr="004428A8">
        <w:tab/>
        <w:t xml:space="preserve">Within </w:t>
      </w:r>
      <w:r w:rsidR="00C27ED6" w:rsidRPr="004428A8">
        <w:t>one (01</w:t>
      </w:r>
      <w:r w:rsidRPr="004428A8">
        <w:t xml:space="preserve">) days before the shipping date, Seller shall send Buyer via Email and Fax a </w:t>
      </w:r>
      <w:r w:rsidR="00ED42E8" w:rsidRPr="004428A8">
        <w:rPr>
          <w:b/>
        </w:rPr>
        <w:t>Shipping advice</w:t>
      </w:r>
      <w:r w:rsidR="00ED42E8" w:rsidRPr="004428A8">
        <w:t xml:space="preserve"> </w:t>
      </w:r>
      <w:r w:rsidRPr="004428A8">
        <w:t xml:space="preserve">identifying the vessel name, the date of departure, the estimated arrival date of the Goods and </w:t>
      </w:r>
      <w:r w:rsidRPr="004428A8">
        <w:rPr>
          <w:b/>
        </w:rPr>
        <w:t>draft shipping documents</w:t>
      </w:r>
      <w:r w:rsidRPr="004428A8">
        <w:t xml:space="preserve"> in native file for Buyer’s review and approval before official issuance.  All the above required documents must be sent to the following persons:</w:t>
      </w:r>
    </w:p>
    <w:p w:rsidR="000721E1" w:rsidRPr="004428A8" w:rsidRDefault="000721E1" w:rsidP="000721E1">
      <w:pPr>
        <w:pStyle w:val="Title"/>
        <w:tabs>
          <w:tab w:val="left" w:pos="720"/>
        </w:tabs>
        <w:jc w:val="both"/>
        <w:rPr>
          <w:rFonts w:ascii="Times New Roman" w:hAnsi="Times New Roman"/>
          <w:b w:val="0"/>
          <w:lang w:eastAsia="en-US"/>
        </w:rPr>
      </w:pPr>
      <w:r w:rsidRPr="004428A8">
        <w:rPr>
          <w:rFonts w:ascii="Times New Roman" w:hAnsi="Times New Roman"/>
          <w:b w:val="0"/>
          <w:lang w:eastAsia="en-US"/>
        </w:rPr>
        <w:tab/>
      </w:r>
    </w:p>
    <w:p w:rsidR="000721E1" w:rsidRPr="004428A8" w:rsidRDefault="000721E1" w:rsidP="000721E1">
      <w:pPr>
        <w:pStyle w:val="Title"/>
        <w:tabs>
          <w:tab w:val="left" w:pos="720"/>
        </w:tabs>
        <w:jc w:val="both"/>
        <w:rPr>
          <w:rFonts w:ascii="Times New Roman" w:hAnsi="Times New Roman"/>
          <w:b w:val="0"/>
          <w:lang w:eastAsia="en-US"/>
        </w:rPr>
      </w:pPr>
      <w:r w:rsidRPr="004428A8">
        <w:rPr>
          <w:rFonts w:ascii="Times New Roman" w:hAnsi="Times New Roman"/>
          <w:b w:val="0"/>
          <w:lang w:eastAsia="en-US"/>
        </w:rPr>
        <w:tab/>
        <w:t>PTSC Mechanical &amp; Construction Co., Ltd.</w:t>
      </w:r>
    </w:p>
    <w:p w:rsidR="000721E1" w:rsidRPr="004428A8" w:rsidRDefault="000721E1" w:rsidP="000721E1">
      <w:pPr>
        <w:pStyle w:val="Title"/>
        <w:tabs>
          <w:tab w:val="left" w:pos="720"/>
        </w:tabs>
        <w:jc w:val="both"/>
        <w:rPr>
          <w:rFonts w:ascii="Times New Roman" w:hAnsi="Times New Roman"/>
          <w:b w:val="0"/>
          <w:lang w:eastAsia="en-US"/>
        </w:rPr>
      </w:pPr>
      <w:r w:rsidRPr="004428A8">
        <w:rPr>
          <w:rFonts w:ascii="Times New Roman" w:hAnsi="Times New Roman"/>
          <w:b w:val="0"/>
          <w:lang w:eastAsia="en-US"/>
        </w:rPr>
        <w:tab/>
        <w:t xml:space="preserve"># 31, 30/4 Street, Ward 9, </w:t>
      </w:r>
      <w:smartTag w:uri="urn:schemas-microsoft-com:office:smarttags" w:element="place">
        <w:smartTag w:uri="urn:schemas-microsoft-com:office:smarttags" w:element="City">
          <w:r w:rsidRPr="004428A8">
            <w:rPr>
              <w:rFonts w:ascii="Times New Roman" w:hAnsi="Times New Roman"/>
              <w:b w:val="0"/>
              <w:lang w:eastAsia="en-US"/>
            </w:rPr>
            <w:t>Vung Tau City</w:t>
          </w:r>
        </w:smartTag>
        <w:r w:rsidRPr="004428A8">
          <w:rPr>
            <w:rFonts w:ascii="Times New Roman" w:hAnsi="Times New Roman"/>
            <w:b w:val="0"/>
            <w:lang w:eastAsia="en-US"/>
          </w:rPr>
          <w:t xml:space="preserve">, </w:t>
        </w:r>
        <w:smartTag w:uri="urn:schemas-microsoft-com:office:smarttags" w:element="country-region">
          <w:r w:rsidRPr="004428A8">
            <w:rPr>
              <w:rFonts w:ascii="Times New Roman" w:hAnsi="Times New Roman"/>
              <w:b w:val="0"/>
              <w:lang w:eastAsia="en-US"/>
            </w:rPr>
            <w:t>Vietnam</w:t>
          </w:r>
        </w:smartTag>
      </w:smartTag>
    </w:p>
    <w:p w:rsidR="000721E1" w:rsidRPr="004428A8" w:rsidRDefault="000721E1" w:rsidP="000721E1">
      <w:pPr>
        <w:pStyle w:val="Title"/>
        <w:tabs>
          <w:tab w:val="left" w:pos="720"/>
        </w:tabs>
        <w:jc w:val="both"/>
        <w:rPr>
          <w:rFonts w:ascii="Times New Roman" w:hAnsi="Times New Roman"/>
          <w:b w:val="0"/>
          <w:lang w:eastAsia="en-US"/>
        </w:rPr>
      </w:pPr>
      <w:r w:rsidRPr="004428A8">
        <w:rPr>
          <w:rFonts w:ascii="Times New Roman" w:hAnsi="Times New Roman"/>
          <w:b w:val="0"/>
          <w:lang w:eastAsia="en-US"/>
        </w:rPr>
        <w:tab/>
        <w:t>Tel: +84-64-838834</w:t>
      </w:r>
    </w:p>
    <w:p w:rsidR="000721E1" w:rsidRPr="004428A8" w:rsidRDefault="000721E1" w:rsidP="000721E1">
      <w:pPr>
        <w:suppressAutoHyphens/>
        <w:ind w:left="3600" w:right="56" w:hanging="2880"/>
        <w:jc w:val="both"/>
      </w:pPr>
      <w:r w:rsidRPr="004428A8">
        <w:t>Fax: +84-64-838170</w:t>
      </w:r>
      <w:r w:rsidRPr="004428A8">
        <w:tab/>
      </w:r>
    </w:p>
    <w:p w:rsidR="000721E1" w:rsidRPr="004428A8" w:rsidRDefault="000721E1" w:rsidP="000721E1">
      <w:pPr>
        <w:suppressAutoHyphens/>
        <w:ind w:left="720" w:right="56"/>
        <w:jc w:val="both"/>
      </w:pPr>
      <w:r w:rsidRPr="004428A8">
        <w:t xml:space="preserve">Attention: Mr. </w:t>
      </w:r>
      <w:r w:rsidR="0070488D" w:rsidRPr="004428A8">
        <w:t>Vu Minh Hoang</w:t>
      </w:r>
    </w:p>
    <w:p w:rsidR="000721E1" w:rsidRPr="004428A8" w:rsidRDefault="000721E1" w:rsidP="000721E1">
      <w:pPr>
        <w:suppressAutoHyphens/>
        <w:ind w:left="720" w:right="56"/>
        <w:jc w:val="both"/>
      </w:pPr>
      <w:r w:rsidRPr="004428A8">
        <w:t xml:space="preserve">Email address : </w:t>
      </w:r>
      <w:hyperlink r:id="rId8" w:history="1">
        <w:r w:rsidR="0070488D" w:rsidRPr="004428A8">
          <w:rPr>
            <w:rStyle w:val="Hyperlink"/>
          </w:rPr>
          <w:t>hoangmvu@ptsc.com.vn</w:t>
        </w:r>
      </w:hyperlink>
      <w:r w:rsidRPr="004428A8">
        <w:t xml:space="preserve"> </w:t>
      </w:r>
    </w:p>
    <w:p w:rsidR="000721E1" w:rsidRPr="004428A8" w:rsidRDefault="000721E1" w:rsidP="000721E1">
      <w:pPr>
        <w:suppressAutoHyphens/>
        <w:ind w:left="720" w:right="56"/>
        <w:jc w:val="both"/>
      </w:pPr>
    </w:p>
    <w:p w:rsidR="000721E1" w:rsidRPr="004428A8" w:rsidRDefault="000721E1" w:rsidP="000721E1">
      <w:pPr>
        <w:suppressAutoHyphens/>
        <w:ind w:left="720" w:right="56" w:hanging="720"/>
        <w:jc w:val="both"/>
        <w:rPr>
          <w:spacing w:val="-2"/>
          <w:lang w:val="en-GB"/>
        </w:rPr>
      </w:pPr>
      <w:r w:rsidRPr="004428A8">
        <w:t>13.2</w:t>
      </w:r>
      <w:r w:rsidRPr="004428A8">
        <w:tab/>
        <w:t xml:space="preserve">Upon dispatch of Goods from the </w:t>
      </w:r>
      <w:r w:rsidR="007A3B77" w:rsidRPr="004428A8">
        <w:t>Port</w:t>
      </w:r>
      <w:r w:rsidRPr="004428A8">
        <w:t xml:space="preserve"> of Loading but no later than two </w:t>
      </w:r>
      <w:r w:rsidRPr="004428A8">
        <w:rPr>
          <w:spacing w:val="-2"/>
          <w:lang w:val="en-GB"/>
        </w:rPr>
        <w:t>(02) days after the</w:t>
      </w:r>
      <w:r w:rsidRPr="004428A8">
        <w:rPr>
          <w:b/>
          <w:spacing w:val="-2"/>
          <w:lang w:val="en-GB"/>
        </w:rPr>
        <w:t xml:space="preserve"> </w:t>
      </w:r>
      <w:r w:rsidR="006D3328" w:rsidRPr="004428A8">
        <w:rPr>
          <w:b/>
          <w:spacing w:val="-2"/>
          <w:lang w:val="en-GB"/>
        </w:rPr>
        <w:t>BL</w:t>
      </w:r>
      <w:r w:rsidRPr="004428A8">
        <w:rPr>
          <w:spacing w:val="-2"/>
          <w:lang w:val="en-GB"/>
        </w:rPr>
        <w:t>, Seller shall at its own cost promptly send to Buyer’s Representative at contact details as indicated in Sub-clause 13.1 above by first-class express courier a full set of shipping documents as described in the Shipping Instructions attached hereto</w:t>
      </w:r>
      <w:r w:rsidRPr="004428A8">
        <w:t>.</w:t>
      </w:r>
    </w:p>
    <w:p w:rsidR="000721E1" w:rsidRPr="004428A8" w:rsidRDefault="000721E1" w:rsidP="000721E1">
      <w:pPr>
        <w:tabs>
          <w:tab w:val="left" w:pos="0"/>
        </w:tabs>
        <w:suppressAutoHyphens/>
        <w:ind w:left="720" w:right="56"/>
        <w:jc w:val="both"/>
        <w:rPr>
          <w:spacing w:val="-2"/>
          <w:lang w:val="en-GB"/>
        </w:rPr>
      </w:pPr>
    </w:p>
    <w:p w:rsidR="000721E1" w:rsidRPr="004428A8" w:rsidRDefault="000721E1" w:rsidP="000721E1">
      <w:pPr>
        <w:numPr>
          <w:ilvl w:val="1"/>
          <w:numId w:val="18"/>
        </w:numPr>
        <w:tabs>
          <w:tab w:val="clear" w:pos="360"/>
          <w:tab w:val="num" w:pos="720"/>
        </w:tabs>
        <w:ind w:left="720" w:hanging="720"/>
        <w:jc w:val="both"/>
        <w:rPr>
          <w:spacing w:val="-2"/>
          <w:lang w:val="en-GB"/>
        </w:rPr>
      </w:pPr>
      <w:r w:rsidRPr="004428A8">
        <w:rPr>
          <w:spacing w:val="-2"/>
          <w:lang w:val="en-GB"/>
        </w:rPr>
        <w:lastRenderedPageBreak/>
        <w:t xml:space="preserve">Seller shall also send by fax/Email the following documents to Buyer’s Representative at contact details as indicated in Sub-clause 13.1 above as soon as they are made available </w:t>
      </w:r>
      <w:r w:rsidRPr="004428A8">
        <w:t xml:space="preserve">upon dispatch of the Goods from </w:t>
      </w:r>
      <w:smartTag w:uri="urn:schemas-microsoft-com:office:smarttags" w:element="place">
        <w:smartTag w:uri="urn:schemas-microsoft-com:office:smarttags" w:element="PlaceType">
          <w:r w:rsidR="00456551" w:rsidRPr="004428A8">
            <w:t>p</w:t>
          </w:r>
          <w:r w:rsidRPr="004428A8">
            <w:t>ort</w:t>
          </w:r>
        </w:smartTag>
        <w:r w:rsidRPr="004428A8">
          <w:t xml:space="preserve"> of </w:t>
        </w:r>
        <w:smartTag w:uri="urn:schemas-microsoft-com:office:smarttags" w:element="PlaceName">
          <w:r w:rsidRPr="004428A8">
            <w:t>Loading</w:t>
          </w:r>
        </w:smartTag>
      </w:smartTag>
      <w:r w:rsidRPr="004428A8">
        <w:rPr>
          <w:spacing w:val="-2"/>
          <w:lang w:val="en-GB"/>
        </w:rPr>
        <w:t>:</w:t>
      </w:r>
    </w:p>
    <w:p w:rsidR="000721E1" w:rsidRPr="004428A8" w:rsidRDefault="000721E1" w:rsidP="000721E1">
      <w:pPr>
        <w:tabs>
          <w:tab w:val="left" w:pos="0"/>
        </w:tabs>
        <w:suppressAutoHyphens/>
        <w:ind w:left="720" w:right="56"/>
        <w:jc w:val="both"/>
        <w:rPr>
          <w:spacing w:val="-2"/>
          <w:lang w:val="en-GB"/>
        </w:rPr>
      </w:pPr>
    </w:p>
    <w:p w:rsidR="000721E1" w:rsidRPr="004428A8" w:rsidRDefault="000721E1" w:rsidP="000721E1">
      <w:pPr>
        <w:suppressAutoHyphens/>
        <w:ind w:left="1440" w:right="56" w:hanging="720"/>
        <w:jc w:val="both"/>
        <w:rPr>
          <w:spacing w:val="-2"/>
          <w:lang w:val="en-GB"/>
        </w:rPr>
      </w:pPr>
      <w:r w:rsidRPr="004428A8">
        <w:rPr>
          <w:lang w:val="en-GB"/>
        </w:rPr>
        <w:t>-</w:t>
      </w:r>
      <w:r w:rsidRPr="004428A8">
        <w:rPr>
          <w:lang w:val="en-GB"/>
        </w:rPr>
        <w:tab/>
      </w:r>
      <w:r w:rsidR="006B0783" w:rsidRPr="004428A8">
        <w:rPr>
          <w:lang w:val="en-GB"/>
        </w:rPr>
        <w:t>The copy</w:t>
      </w:r>
      <w:r w:rsidR="006D3328" w:rsidRPr="004428A8">
        <w:rPr>
          <w:lang w:val="en-GB"/>
        </w:rPr>
        <w:t xml:space="preserve"> of</w:t>
      </w:r>
      <w:r w:rsidR="006B0783" w:rsidRPr="004428A8">
        <w:rPr>
          <w:lang w:val="en-GB"/>
        </w:rPr>
        <w:t xml:space="preserve"> Surrender </w:t>
      </w:r>
      <w:r w:rsidR="006D3328" w:rsidRPr="004428A8">
        <w:rPr>
          <w:lang w:val="en-GB"/>
        </w:rPr>
        <w:t xml:space="preserve"> Bill of Lading</w:t>
      </w:r>
    </w:p>
    <w:p w:rsidR="000721E1" w:rsidRPr="004428A8" w:rsidRDefault="000721E1" w:rsidP="000721E1">
      <w:pPr>
        <w:ind w:left="720"/>
        <w:jc w:val="both"/>
        <w:rPr>
          <w:b/>
          <w:lang w:val="en-GB"/>
        </w:rPr>
      </w:pPr>
      <w:r w:rsidRPr="004428A8">
        <w:rPr>
          <w:lang w:val="en-GB"/>
        </w:rPr>
        <w:t>-</w:t>
      </w:r>
      <w:r w:rsidRPr="004428A8">
        <w:rPr>
          <w:lang w:val="en-GB"/>
        </w:rPr>
        <w:tab/>
        <w:t xml:space="preserve">Signed </w:t>
      </w:r>
      <w:r w:rsidRPr="004428A8">
        <w:rPr>
          <w:b/>
          <w:lang w:val="en-GB"/>
        </w:rPr>
        <w:t xml:space="preserve">Commercial Invoice </w:t>
      </w:r>
      <w:r w:rsidRPr="004428A8">
        <w:rPr>
          <w:lang w:val="en-GB"/>
        </w:rPr>
        <w:t>representing</w:t>
      </w:r>
      <w:r w:rsidRPr="004428A8">
        <w:rPr>
          <w:b/>
          <w:lang w:val="en-GB"/>
        </w:rPr>
        <w:t xml:space="preserve"> </w:t>
      </w:r>
      <w:r w:rsidRPr="004428A8">
        <w:rPr>
          <w:lang w:val="en-GB"/>
        </w:rPr>
        <w:t>the amount of 100% of the shipment value</w:t>
      </w:r>
    </w:p>
    <w:p w:rsidR="000721E1" w:rsidRPr="004428A8" w:rsidRDefault="000721E1" w:rsidP="000721E1">
      <w:pPr>
        <w:ind w:left="720"/>
        <w:jc w:val="both"/>
        <w:rPr>
          <w:b/>
          <w:lang w:val="en-GB"/>
        </w:rPr>
      </w:pPr>
      <w:r w:rsidRPr="004428A8">
        <w:rPr>
          <w:lang w:val="en-GB"/>
        </w:rPr>
        <w:t>-</w:t>
      </w:r>
      <w:r w:rsidRPr="004428A8">
        <w:rPr>
          <w:lang w:val="en-GB"/>
        </w:rPr>
        <w:tab/>
      </w:r>
      <w:r w:rsidRPr="004428A8">
        <w:rPr>
          <w:b/>
          <w:lang w:val="en-GB"/>
        </w:rPr>
        <w:t xml:space="preserve">Packing List </w:t>
      </w:r>
    </w:p>
    <w:p w:rsidR="000721E1" w:rsidRPr="004428A8" w:rsidRDefault="000721E1" w:rsidP="000721E1">
      <w:pPr>
        <w:jc w:val="both"/>
        <w:rPr>
          <w:b/>
          <w:lang w:val="en-GB"/>
        </w:rPr>
      </w:pPr>
    </w:p>
    <w:p w:rsidR="000721E1" w:rsidRPr="004428A8" w:rsidRDefault="000721E1" w:rsidP="000721E1">
      <w:pPr>
        <w:tabs>
          <w:tab w:val="left" w:pos="0"/>
        </w:tabs>
        <w:suppressAutoHyphens/>
        <w:ind w:left="720" w:right="56" w:hanging="720"/>
        <w:jc w:val="both"/>
        <w:rPr>
          <w:spacing w:val="-2"/>
          <w:lang w:val="en-GB"/>
        </w:rPr>
      </w:pPr>
      <w:r w:rsidRPr="004428A8">
        <w:rPr>
          <w:spacing w:val="-2"/>
          <w:lang w:val="en-GB"/>
        </w:rPr>
        <w:t>13.4</w:t>
      </w:r>
      <w:r w:rsidRPr="004428A8">
        <w:rPr>
          <w:spacing w:val="-2"/>
          <w:lang w:val="en-GB"/>
        </w:rPr>
        <w:tab/>
        <w:t>Failure by Seller to provide all required shipping documents may result in additional charges being incurred by Buyer, such as bond rental and/or port demurrage charges, which Buyer reserves the right to deduct from any amount payable to Seller under the Purchase Order.</w:t>
      </w:r>
    </w:p>
    <w:p w:rsidR="000721E1" w:rsidRPr="004428A8" w:rsidRDefault="000721E1" w:rsidP="000721E1">
      <w:pPr>
        <w:jc w:val="both"/>
        <w:rPr>
          <w:sz w:val="14"/>
        </w:rPr>
      </w:pPr>
    </w:p>
    <w:p w:rsidR="000721E1" w:rsidRPr="004428A8" w:rsidRDefault="000721E1" w:rsidP="000721E1">
      <w:pPr>
        <w:jc w:val="both"/>
      </w:pPr>
    </w:p>
    <w:p w:rsidR="000721E1" w:rsidRPr="004428A8" w:rsidRDefault="000721E1" w:rsidP="000721E1">
      <w:pPr>
        <w:numPr>
          <w:ilvl w:val="0"/>
          <w:numId w:val="13"/>
        </w:numPr>
        <w:ind w:left="3600" w:hanging="3600"/>
        <w:jc w:val="both"/>
      </w:pPr>
      <w:r w:rsidRPr="004428A8">
        <w:rPr>
          <w:b/>
        </w:rPr>
        <w:t>SPECIAL TERMS &amp; CONDITIONS (Not Applicable)</w:t>
      </w:r>
    </w:p>
    <w:p w:rsidR="000721E1" w:rsidRPr="004428A8" w:rsidRDefault="000721E1" w:rsidP="000721E1">
      <w:pPr>
        <w:ind w:left="720"/>
        <w:jc w:val="both"/>
      </w:pPr>
    </w:p>
    <w:p w:rsidR="000721E1" w:rsidRPr="004428A8" w:rsidRDefault="000721E1" w:rsidP="000721E1">
      <w:pPr>
        <w:ind w:left="720" w:right="56" w:hanging="720"/>
        <w:jc w:val="both"/>
      </w:pPr>
    </w:p>
    <w:p w:rsidR="000721E1" w:rsidRPr="004428A8" w:rsidRDefault="000721E1" w:rsidP="000721E1">
      <w:pPr>
        <w:ind w:left="720" w:right="56"/>
        <w:jc w:val="both"/>
        <w:rPr>
          <w:b/>
        </w:rPr>
      </w:pPr>
      <w:r w:rsidRPr="004428A8">
        <w:rPr>
          <w:b/>
        </w:rPr>
        <w:t>FOR SELLER</w:t>
      </w:r>
      <w:r w:rsidRPr="004428A8">
        <w:tab/>
      </w:r>
      <w:r w:rsidRPr="004428A8">
        <w:tab/>
      </w:r>
      <w:r w:rsidRPr="004428A8">
        <w:tab/>
      </w:r>
      <w:r w:rsidRPr="004428A8">
        <w:rPr>
          <w:b/>
        </w:rPr>
        <w:t xml:space="preserve">   </w:t>
      </w:r>
      <w:r w:rsidRPr="004428A8">
        <w:rPr>
          <w:b/>
        </w:rPr>
        <w:tab/>
      </w:r>
      <w:r w:rsidRPr="004428A8">
        <w:rPr>
          <w:b/>
        </w:rPr>
        <w:tab/>
      </w:r>
      <w:r w:rsidRPr="004428A8">
        <w:rPr>
          <w:b/>
        </w:rPr>
        <w:tab/>
        <w:t xml:space="preserve">             </w:t>
      </w:r>
      <w:r w:rsidRPr="004428A8">
        <w:rPr>
          <w:b/>
        </w:rPr>
        <w:tab/>
        <w:t>FOR BUYER</w:t>
      </w:r>
    </w:p>
    <w:p w:rsidR="000721E1" w:rsidRPr="004428A8" w:rsidRDefault="000721E1" w:rsidP="000721E1">
      <w:pPr>
        <w:ind w:right="56"/>
        <w:jc w:val="both"/>
      </w:pPr>
    </w:p>
    <w:p w:rsidR="000721E1" w:rsidRPr="004428A8" w:rsidRDefault="000721E1" w:rsidP="000721E1">
      <w:pPr>
        <w:ind w:right="56"/>
        <w:jc w:val="both"/>
      </w:pPr>
    </w:p>
    <w:p w:rsidR="000721E1" w:rsidRPr="004428A8" w:rsidRDefault="000721E1" w:rsidP="000721E1">
      <w:pPr>
        <w:ind w:right="56"/>
        <w:jc w:val="both"/>
      </w:pPr>
    </w:p>
    <w:p w:rsidR="000721E1" w:rsidRPr="004428A8" w:rsidRDefault="000721E1" w:rsidP="000721E1">
      <w:pPr>
        <w:ind w:right="56"/>
        <w:jc w:val="both"/>
      </w:pPr>
    </w:p>
    <w:p w:rsidR="000721E1" w:rsidRPr="004428A8" w:rsidRDefault="000721E1" w:rsidP="000721E1">
      <w:pPr>
        <w:ind w:right="56"/>
        <w:jc w:val="both"/>
      </w:pPr>
    </w:p>
    <w:p w:rsidR="000721E1" w:rsidRPr="004428A8" w:rsidRDefault="000721E1" w:rsidP="000721E1">
      <w:pPr>
        <w:ind w:right="56"/>
        <w:jc w:val="both"/>
      </w:pPr>
    </w:p>
    <w:p w:rsidR="000721E1" w:rsidRPr="004428A8" w:rsidRDefault="000721E1" w:rsidP="000721E1">
      <w:pPr>
        <w:ind w:right="56"/>
        <w:jc w:val="both"/>
      </w:pPr>
    </w:p>
    <w:p w:rsidR="000721E1" w:rsidRPr="004428A8" w:rsidRDefault="000721E1" w:rsidP="000721E1">
      <w:pPr>
        <w:ind w:right="56" w:firstLine="720"/>
        <w:jc w:val="both"/>
      </w:pPr>
      <w:r w:rsidRPr="004428A8">
        <w:t>By ______________________</w:t>
      </w:r>
      <w:r w:rsidRPr="004428A8">
        <w:tab/>
      </w:r>
      <w:r w:rsidRPr="004428A8">
        <w:tab/>
      </w:r>
      <w:r w:rsidRPr="004428A8">
        <w:tab/>
        <w:t xml:space="preserve"> </w:t>
      </w:r>
      <w:r w:rsidRPr="004428A8">
        <w:tab/>
      </w:r>
      <w:r w:rsidRPr="004428A8">
        <w:tab/>
        <w:t>By ______________________</w:t>
      </w:r>
    </w:p>
    <w:p w:rsidR="000721E1" w:rsidRPr="004428A8" w:rsidRDefault="000721E1" w:rsidP="000721E1">
      <w:pPr>
        <w:ind w:right="56"/>
        <w:jc w:val="both"/>
      </w:pPr>
    </w:p>
    <w:p w:rsidR="000721E1" w:rsidRPr="004428A8" w:rsidRDefault="000721E1" w:rsidP="000721E1">
      <w:pPr>
        <w:ind w:right="56" w:firstLine="720"/>
        <w:jc w:val="both"/>
      </w:pPr>
      <w:r w:rsidRPr="004428A8">
        <w:t xml:space="preserve">Title: </w:t>
      </w:r>
      <w:r w:rsidRPr="004428A8">
        <w:tab/>
      </w:r>
      <w:r w:rsidRPr="004428A8">
        <w:tab/>
      </w:r>
      <w:r w:rsidRPr="004428A8">
        <w:tab/>
      </w:r>
      <w:r w:rsidRPr="004428A8">
        <w:tab/>
      </w:r>
      <w:r w:rsidRPr="004428A8">
        <w:tab/>
        <w:t xml:space="preserve"> </w:t>
      </w:r>
      <w:r w:rsidRPr="004428A8">
        <w:tab/>
      </w:r>
      <w:r w:rsidRPr="004428A8">
        <w:tab/>
      </w:r>
      <w:r w:rsidRPr="004428A8">
        <w:tab/>
        <w:t>Title:</w:t>
      </w:r>
    </w:p>
    <w:p w:rsidR="000721E1" w:rsidRPr="004428A8" w:rsidRDefault="000721E1" w:rsidP="000721E1">
      <w:pPr>
        <w:ind w:left="720" w:right="56" w:hanging="720"/>
        <w:jc w:val="both"/>
      </w:pPr>
    </w:p>
    <w:p w:rsidR="000721E1" w:rsidRPr="004428A8" w:rsidRDefault="000721E1" w:rsidP="00544D36">
      <w:pPr>
        <w:jc w:val="both"/>
      </w:pPr>
      <w:r w:rsidRPr="004428A8">
        <w:tab/>
        <w:t xml:space="preserve">Company: </w:t>
      </w:r>
      <w:fldSimple w:instr=" MERGEFIELD  ${p.vendorNameUpcase}  \* MERGEFORMAT ">
        <w:r w:rsidR="00544D36" w:rsidRPr="004428A8">
          <w:rPr>
            <w:noProof/>
          </w:rPr>
          <w:t>«${p.vendorNameUpcase}»</w:t>
        </w:r>
      </w:fldSimple>
      <w:r w:rsidRPr="004428A8">
        <w:tab/>
      </w:r>
      <w:r w:rsidR="00F16FB0" w:rsidRPr="004428A8">
        <w:tab/>
      </w:r>
      <w:r w:rsidR="00F16FB0" w:rsidRPr="004428A8">
        <w:tab/>
      </w:r>
      <w:r w:rsidR="00522E6D" w:rsidRPr="004428A8">
        <w:t xml:space="preserve">               </w:t>
      </w:r>
      <w:r w:rsidRPr="004428A8">
        <w:t>Company: PTSC M&amp;C</w:t>
      </w:r>
      <w:r w:rsidRPr="004428A8">
        <w:tab/>
      </w:r>
      <w:r w:rsidRPr="004428A8">
        <w:tab/>
      </w:r>
    </w:p>
    <w:p w:rsidR="000721E1" w:rsidRPr="004428A8" w:rsidRDefault="000721E1" w:rsidP="000721E1">
      <w:pPr>
        <w:tabs>
          <w:tab w:val="left" w:pos="0"/>
        </w:tabs>
        <w:suppressAutoHyphens/>
        <w:ind w:right="56"/>
        <w:jc w:val="both"/>
      </w:pPr>
    </w:p>
    <w:p w:rsidR="000721E1" w:rsidRPr="004428A8" w:rsidRDefault="000721E1" w:rsidP="000721E1">
      <w:pPr>
        <w:ind w:left="720" w:right="56" w:hanging="720"/>
        <w:jc w:val="both"/>
      </w:pPr>
    </w:p>
    <w:p w:rsidR="00691BFF" w:rsidRPr="004428A8" w:rsidRDefault="00691BFF">
      <w:pPr>
        <w:ind w:left="720" w:right="56" w:hanging="720"/>
        <w:jc w:val="both"/>
        <w:sectPr w:rsidR="00691BFF" w:rsidRPr="004428A8" w:rsidSect="009B0BCF">
          <w:headerReference w:type="default" r:id="rId9"/>
          <w:footerReference w:type="default" r:id="rId10"/>
          <w:pgSz w:w="11909" w:h="16834" w:code="9"/>
          <w:pgMar w:top="1080" w:right="1109" w:bottom="1080" w:left="1260" w:header="720" w:footer="720" w:gutter="0"/>
          <w:cols w:space="720"/>
        </w:sectPr>
      </w:pPr>
    </w:p>
    <w:p w:rsidR="00B52715" w:rsidRPr="00544D36" w:rsidRDefault="00B52715" w:rsidP="00B52715">
      <w:pPr>
        <w:jc w:val="center"/>
        <w:rPr>
          <w:b/>
          <w:bCs/>
          <w:sz w:val="24"/>
          <w:szCs w:val="24"/>
          <w:lang w:eastAsia="vi-VN"/>
        </w:rPr>
      </w:pPr>
      <w:r w:rsidRPr="00544D36">
        <w:rPr>
          <w:b/>
          <w:bCs/>
          <w:sz w:val="24"/>
          <w:szCs w:val="24"/>
          <w:lang w:val="vi-VN" w:eastAsia="vi-VN"/>
        </w:rPr>
        <w:lastRenderedPageBreak/>
        <w:t>Appendix 1 - Sche</w:t>
      </w:r>
      <w:r w:rsidR="00B83620" w:rsidRPr="00544D36">
        <w:rPr>
          <w:b/>
          <w:bCs/>
          <w:sz w:val="24"/>
          <w:szCs w:val="24"/>
          <w:lang w:val="vi-VN" w:eastAsia="vi-VN"/>
        </w:rPr>
        <w:t>dule of Prices</w:t>
      </w:r>
      <w:r w:rsidR="00B83620" w:rsidRPr="00544D36">
        <w:rPr>
          <w:b/>
          <w:bCs/>
          <w:sz w:val="24"/>
          <w:szCs w:val="24"/>
          <w:lang w:val="vi-VN" w:eastAsia="vi-VN"/>
        </w:rPr>
        <w:br/>
        <w:t>PO No…...…..-</w:t>
      </w:r>
      <w:fldSimple w:instr=" MERGEFIELD  ${p.year}  \* MERGEFORMAT ">
        <w:r w:rsidR="00544D36" w:rsidRPr="00544D36">
          <w:rPr>
            <w:b/>
            <w:noProof/>
            <w:sz w:val="24"/>
            <w:szCs w:val="24"/>
          </w:rPr>
          <w:t>«${p.year}»</w:t>
        </w:r>
      </w:fldSimple>
      <w:r w:rsidR="00B83620" w:rsidRPr="00544D36">
        <w:rPr>
          <w:b/>
          <w:bCs/>
          <w:sz w:val="24"/>
          <w:szCs w:val="24"/>
          <w:lang w:val="vi-VN" w:eastAsia="vi-VN"/>
        </w:rPr>
        <w:t>/PTSC</w:t>
      </w:r>
      <w:r w:rsidRPr="00544D36">
        <w:rPr>
          <w:b/>
          <w:bCs/>
          <w:sz w:val="24"/>
          <w:szCs w:val="24"/>
          <w:lang w:val="vi-VN" w:eastAsia="vi-VN"/>
        </w:rPr>
        <w:t>MC</w:t>
      </w:r>
      <w:r w:rsidR="00B83620" w:rsidRPr="00544D36">
        <w:rPr>
          <w:b/>
          <w:bCs/>
          <w:sz w:val="24"/>
          <w:szCs w:val="24"/>
          <w:lang w:eastAsia="vi-VN"/>
        </w:rPr>
        <w:t>-</w:t>
      </w:r>
      <w:fldSimple w:instr=" MERGEFIELD  ${p.abbreviate}  \* MERGEFORMAT ">
        <w:r w:rsidR="00544D36" w:rsidRPr="00544D36">
          <w:rPr>
            <w:b/>
            <w:noProof/>
            <w:sz w:val="24"/>
            <w:szCs w:val="24"/>
          </w:rPr>
          <w:t>«${p.abbreviate}»</w:t>
        </w:r>
      </w:fldSimple>
      <w:r w:rsidRPr="00544D36">
        <w:rPr>
          <w:b/>
          <w:bCs/>
          <w:sz w:val="24"/>
          <w:szCs w:val="24"/>
          <w:lang w:val="vi-VN" w:eastAsia="vi-VN"/>
        </w:rPr>
        <w:t>/MHH</w:t>
      </w:r>
      <w:r w:rsidR="00B83620" w:rsidRPr="00544D36">
        <w:rPr>
          <w:b/>
          <w:bCs/>
          <w:sz w:val="24"/>
          <w:szCs w:val="24"/>
          <w:lang w:eastAsia="vi-VN"/>
        </w:rPr>
        <w:t>-E</w:t>
      </w:r>
    </w:p>
    <w:p w:rsidR="0075753A" w:rsidRPr="004428A8" w:rsidRDefault="0075753A">
      <w:pPr>
        <w:ind w:left="720" w:right="56" w:hanging="720"/>
        <w:jc w:val="both"/>
      </w:pPr>
    </w:p>
    <w:tbl>
      <w:tblPr>
        <w:tblW w:w="9720" w:type="dxa"/>
        <w:tblInd w:w="-72" w:type="dxa"/>
        <w:tblLayout w:type="fixed"/>
        <w:tblLook w:val="0000"/>
      </w:tblPr>
      <w:tblGrid>
        <w:gridCol w:w="810"/>
        <w:gridCol w:w="3623"/>
        <w:gridCol w:w="1237"/>
        <w:gridCol w:w="1080"/>
        <w:gridCol w:w="1440"/>
        <w:gridCol w:w="1530"/>
      </w:tblGrid>
      <w:tr w:rsidR="00905F33" w:rsidRPr="001A045D" w:rsidTr="00905F33">
        <w:trPr>
          <w:trHeight w:val="600"/>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905F33" w:rsidRPr="001A045D" w:rsidRDefault="00905F33" w:rsidP="00CF627C">
            <w:pPr>
              <w:jc w:val="center"/>
              <w:rPr>
                <w:b/>
                <w:bCs/>
                <w:sz w:val="25"/>
                <w:szCs w:val="25"/>
                <w:lang w:val="vi-VN" w:eastAsia="vi-VN"/>
              </w:rPr>
            </w:pPr>
            <w:bookmarkStart w:id="11" w:name="RANGE!A2"/>
            <w:r w:rsidRPr="001A045D">
              <w:rPr>
                <w:b/>
                <w:bCs/>
                <w:sz w:val="25"/>
                <w:szCs w:val="25"/>
                <w:lang w:val="vi-VN" w:eastAsia="vi-VN"/>
              </w:rPr>
              <w:t>NO.</w:t>
            </w:r>
            <w:bookmarkEnd w:id="11"/>
          </w:p>
        </w:tc>
        <w:tc>
          <w:tcPr>
            <w:tcW w:w="3623" w:type="dxa"/>
            <w:tcBorders>
              <w:top w:val="single" w:sz="4" w:space="0" w:color="auto"/>
              <w:left w:val="nil"/>
              <w:bottom w:val="single" w:sz="4" w:space="0" w:color="auto"/>
              <w:right w:val="single" w:sz="4" w:space="0" w:color="auto"/>
            </w:tcBorders>
            <w:shd w:val="clear" w:color="auto" w:fill="auto"/>
            <w:vAlign w:val="center"/>
          </w:tcPr>
          <w:p w:rsidR="00905F33" w:rsidRPr="001A045D" w:rsidRDefault="00905F33" w:rsidP="00CF627C">
            <w:pPr>
              <w:jc w:val="center"/>
              <w:rPr>
                <w:b/>
                <w:bCs/>
                <w:sz w:val="25"/>
                <w:szCs w:val="25"/>
                <w:lang w:val="vi-VN" w:eastAsia="vi-VN"/>
              </w:rPr>
            </w:pPr>
            <w:r w:rsidRPr="001A045D">
              <w:rPr>
                <w:b/>
                <w:bCs/>
                <w:sz w:val="25"/>
                <w:szCs w:val="25"/>
                <w:lang w:val="vi-VN" w:eastAsia="vi-VN"/>
              </w:rPr>
              <w:t>DESCRIPTION</w:t>
            </w:r>
          </w:p>
        </w:tc>
        <w:tc>
          <w:tcPr>
            <w:tcW w:w="1237" w:type="dxa"/>
            <w:tcBorders>
              <w:top w:val="single" w:sz="4" w:space="0" w:color="auto"/>
              <w:left w:val="nil"/>
              <w:bottom w:val="single" w:sz="4" w:space="0" w:color="auto"/>
              <w:right w:val="single" w:sz="4" w:space="0" w:color="auto"/>
            </w:tcBorders>
            <w:shd w:val="clear" w:color="auto" w:fill="auto"/>
            <w:vAlign w:val="center"/>
          </w:tcPr>
          <w:p w:rsidR="00905F33" w:rsidRPr="001A045D" w:rsidRDefault="00905F33" w:rsidP="00CF627C">
            <w:pPr>
              <w:jc w:val="center"/>
              <w:rPr>
                <w:b/>
                <w:bCs/>
                <w:sz w:val="25"/>
                <w:szCs w:val="25"/>
                <w:lang w:val="vi-VN" w:eastAsia="vi-VN"/>
              </w:rPr>
            </w:pPr>
            <w:r w:rsidRPr="001A045D">
              <w:rPr>
                <w:b/>
                <w:bCs/>
                <w:sz w:val="25"/>
                <w:szCs w:val="25"/>
                <w:lang w:val="vi-VN" w:eastAsia="vi-VN"/>
              </w:rPr>
              <w:t>UNIT</w:t>
            </w:r>
          </w:p>
        </w:tc>
        <w:tc>
          <w:tcPr>
            <w:tcW w:w="1080" w:type="dxa"/>
            <w:tcBorders>
              <w:top w:val="single" w:sz="4" w:space="0" w:color="auto"/>
              <w:left w:val="nil"/>
              <w:bottom w:val="single" w:sz="4" w:space="0" w:color="auto"/>
              <w:right w:val="single" w:sz="4" w:space="0" w:color="auto"/>
            </w:tcBorders>
          </w:tcPr>
          <w:p w:rsidR="00905F33" w:rsidRPr="001A045D" w:rsidRDefault="00905F33" w:rsidP="00CF627C">
            <w:pPr>
              <w:jc w:val="center"/>
              <w:rPr>
                <w:b/>
                <w:bCs/>
                <w:sz w:val="25"/>
                <w:szCs w:val="25"/>
                <w:lang w:eastAsia="vi-VN"/>
              </w:rPr>
            </w:pPr>
          </w:p>
          <w:p w:rsidR="00905F33" w:rsidRPr="001A045D" w:rsidRDefault="00905F33" w:rsidP="00CF627C">
            <w:pPr>
              <w:jc w:val="center"/>
              <w:rPr>
                <w:b/>
                <w:bCs/>
                <w:sz w:val="25"/>
                <w:szCs w:val="25"/>
                <w:lang w:eastAsia="vi-VN"/>
              </w:rPr>
            </w:pPr>
            <w:r w:rsidRPr="001A045D">
              <w:rPr>
                <w:b/>
                <w:bCs/>
                <w:sz w:val="25"/>
                <w:szCs w:val="25"/>
                <w:lang w:val="vi-VN" w:eastAsia="vi-VN"/>
              </w:rPr>
              <w:t>Q</w:t>
            </w:r>
            <w:r w:rsidRPr="001A045D">
              <w:rPr>
                <w:b/>
                <w:bCs/>
                <w:sz w:val="25"/>
                <w:szCs w:val="25"/>
                <w:lang w:eastAsia="vi-VN"/>
              </w:rPr>
              <w:t>TY</w:t>
            </w:r>
          </w:p>
        </w:tc>
        <w:tc>
          <w:tcPr>
            <w:tcW w:w="1440" w:type="dxa"/>
            <w:tcBorders>
              <w:top w:val="single" w:sz="4" w:space="0" w:color="auto"/>
              <w:left w:val="nil"/>
              <w:bottom w:val="single" w:sz="4" w:space="0" w:color="auto"/>
              <w:right w:val="single" w:sz="4" w:space="0" w:color="auto"/>
            </w:tcBorders>
            <w:shd w:val="clear" w:color="auto" w:fill="auto"/>
            <w:vAlign w:val="center"/>
          </w:tcPr>
          <w:p w:rsidR="00905F33" w:rsidRPr="001A045D" w:rsidRDefault="00905F33" w:rsidP="00CF627C">
            <w:pPr>
              <w:jc w:val="center"/>
              <w:rPr>
                <w:b/>
                <w:bCs/>
                <w:sz w:val="25"/>
                <w:szCs w:val="25"/>
                <w:lang w:val="vi-VN" w:eastAsia="vi-VN"/>
              </w:rPr>
            </w:pPr>
            <w:r w:rsidRPr="001A045D">
              <w:rPr>
                <w:b/>
                <w:bCs/>
                <w:sz w:val="25"/>
                <w:szCs w:val="25"/>
                <w:lang w:val="vi-VN" w:eastAsia="vi-VN"/>
              </w:rPr>
              <w:t>UNIT PRICE (</w:t>
            </w:r>
            <w:fldSimple w:instr=" MERGEFIELD  ${p.currency}  \* MERGEFORMAT ">
              <w:r w:rsidR="00354F15" w:rsidRPr="001A045D">
                <w:rPr>
                  <w:b/>
                  <w:noProof/>
                  <w:sz w:val="25"/>
                  <w:szCs w:val="25"/>
                </w:rPr>
                <w:t>«${p.currency}»</w:t>
              </w:r>
            </w:fldSimple>
            <w:r w:rsidRPr="001A045D">
              <w:rPr>
                <w:b/>
                <w:bCs/>
                <w:sz w:val="25"/>
                <w:szCs w:val="25"/>
                <w:lang w:val="vi-VN" w:eastAsia="vi-VN"/>
              </w:rPr>
              <w:t>)</w:t>
            </w:r>
          </w:p>
        </w:tc>
        <w:tc>
          <w:tcPr>
            <w:tcW w:w="1530" w:type="dxa"/>
            <w:tcBorders>
              <w:top w:val="single" w:sz="4" w:space="0" w:color="auto"/>
              <w:left w:val="nil"/>
              <w:bottom w:val="single" w:sz="4" w:space="0" w:color="auto"/>
              <w:right w:val="single" w:sz="4" w:space="0" w:color="auto"/>
            </w:tcBorders>
            <w:shd w:val="clear" w:color="auto" w:fill="auto"/>
            <w:vAlign w:val="center"/>
          </w:tcPr>
          <w:p w:rsidR="00905F33" w:rsidRPr="001A045D" w:rsidRDefault="00905F33" w:rsidP="00CF627C">
            <w:pPr>
              <w:jc w:val="center"/>
              <w:rPr>
                <w:b/>
                <w:bCs/>
                <w:sz w:val="25"/>
                <w:szCs w:val="25"/>
                <w:lang w:val="vi-VN" w:eastAsia="vi-VN"/>
              </w:rPr>
            </w:pPr>
            <w:r w:rsidRPr="001A045D">
              <w:rPr>
                <w:b/>
                <w:bCs/>
                <w:sz w:val="25"/>
                <w:szCs w:val="25"/>
                <w:lang w:val="vi-VN" w:eastAsia="vi-VN"/>
              </w:rPr>
              <w:t>EXT. PRICE (</w:t>
            </w:r>
            <w:fldSimple w:instr=" MERGEFIELD  ${p.currency}  \* MERGEFORMAT ">
              <w:r w:rsidR="00354F15" w:rsidRPr="001A045D">
                <w:rPr>
                  <w:b/>
                  <w:noProof/>
                  <w:sz w:val="25"/>
                  <w:szCs w:val="25"/>
                </w:rPr>
                <w:t>«${p.currency}»</w:t>
              </w:r>
            </w:fldSimple>
            <w:r w:rsidRPr="001A045D">
              <w:rPr>
                <w:b/>
                <w:bCs/>
                <w:sz w:val="25"/>
                <w:szCs w:val="25"/>
                <w:lang w:val="vi-VN" w:eastAsia="vi-VN"/>
              </w:rPr>
              <w:t>)</w:t>
            </w:r>
          </w:p>
        </w:tc>
      </w:tr>
      <w:tr w:rsidR="00B83620" w:rsidRPr="001A045D">
        <w:trPr>
          <w:trHeight w:val="460"/>
        </w:trPr>
        <w:tc>
          <w:tcPr>
            <w:tcW w:w="810" w:type="dxa"/>
            <w:tcBorders>
              <w:top w:val="nil"/>
              <w:left w:val="single" w:sz="4" w:space="0" w:color="auto"/>
              <w:bottom w:val="single" w:sz="4" w:space="0" w:color="auto"/>
              <w:right w:val="single" w:sz="4" w:space="0" w:color="auto"/>
            </w:tcBorders>
            <w:shd w:val="clear" w:color="auto" w:fill="auto"/>
            <w:vAlign w:val="center"/>
          </w:tcPr>
          <w:p w:rsidR="00B83620" w:rsidRPr="001A045D" w:rsidRDefault="00B83620" w:rsidP="00CF627C">
            <w:pPr>
              <w:jc w:val="center"/>
              <w:rPr>
                <w:b/>
                <w:sz w:val="25"/>
                <w:szCs w:val="25"/>
              </w:rPr>
            </w:pPr>
            <w:r w:rsidRPr="001A045D">
              <w:rPr>
                <w:b/>
                <w:sz w:val="25"/>
                <w:szCs w:val="25"/>
              </w:rPr>
              <w:t>I</w:t>
            </w:r>
          </w:p>
        </w:tc>
        <w:tc>
          <w:tcPr>
            <w:tcW w:w="8910" w:type="dxa"/>
            <w:gridSpan w:val="5"/>
            <w:tcBorders>
              <w:top w:val="nil"/>
              <w:left w:val="nil"/>
              <w:bottom w:val="single" w:sz="4" w:space="0" w:color="auto"/>
              <w:right w:val="single" w:sz="4" w:space="0" w:color="auto"/>
            </w:tcBorders>
            <w:shd w:val="clear" w:color="auto" w:fill="auto"/>
            <w:vAlign w:val="center"/>
          </w:tcPr>
          <w:p w:rsidR="00B83620" w:rsidRPr="001A045D" w:rsidRDefault="00B83620" w:rsidP="00CF627C">
            <w:pPr>
              <w:jc w:val="both"/>
              <w:rPr>
                <w:b/>
                <w:sz w:val="25"/>
                <w:szCs w:val="25"/>
              </w:rPr>
            </w:pPr>
            <w:r w:rsidRPr="001A045D">
              <w:rPr>
                <w:b/>
                <w:sz w:val="25"/>
                <w:szCs w:val="25"/>
              </w:rPr>
              <w:t>Time</w:t>
            </w:r>
            <w:r w:rsidR="00905F33" w:rsidRPr="001A045D">
              <w:rPr>
                <w:b/>
                <w:sz w:val="25"/>
                <w:szCs w:val="25"/>
              </w:rPr>
              <w:t xml:space="preserve"> of delivery: </w:t>
            </w:r>
            <w:fldSimple w:instr=" MERGEFIELD  ${p.delivery}  \* MERGEFORMAT ">
              <w:r w:rsidR="00354F15" w:rsidRPr="001A045D">
                <w:rPr>
                  <w:b/>
                  <w:noProof/>
                  <w:sz w:val="25"/>
                  <w:szCs w:val="25"/>
                </w:rPr>
                <w:t>«${p.delivery}»</w:t>
              </w:r>
            </w:fldSimple>
            <w:r w:rsidRPr="001A045D">
              <w:rPr>
                <w:b/>
                <w:sz w:val="25"/>
                <w:szCs w:val="25"/>
              </w:rPr>
              <w:t xml:space="preserve"> from the date of PO</w:t>
            </w:r>
          </w:p>
        </w:tc>
      </w:tr>
      <w:tr w:rsidR="00354F15" w:rsidRPr="001A045D" w:rsidTr="00905F33">
        <w:trPr>
          <w:trHeight w:val="1007"/>
        </w:trPr>
        <w:tc>
          <w:tcPr>
            <w:tcW w:w="810" w:type="dxa"/>
            <w:tcBorders>
              <w:top w:val="nil"/>
              <w:left w:val="single" w:sz="4" w:space="0" w:color="auto"/>
              <w:bottom w:val="single" w:sz="4" w:space="0" w:color="auto"/>
              <w:right w:val="single" w:sz="4" w:space="0" w:color="auto"/>
            </w:tcBorders>
            <w:shd w:val="clear" w:color="auto" w:fill="auto"/>
            <w:vAlign w:val="center"/>
          </w:tcPr>
          <w:p w:rsidR="00354F15" w:rsidRPr="001A045D" w:rsidRDefault="00E616DC" w:rsidP="0046327A">
            <w:pPr>
              <w:jc w:val="center"/>
              <w:rPr>
                <w:bCs/>
                <w:sz w:val="25"/>
                <w:szCs w:val="25"/>
              </w:rPr>
            </w:pPr>
            <w:fldSimple w:instr=" MERGEFIELD  &quot;@before-row[#list ptscmc1 as p1]&quot;  \* MERGEFORMAT ">
              <w:r w:rsidR="00354F15" w:rsidRPr="001A045D">
                <w:rPr>
                  <w:noProof/>
                  <w:sz w:val="25"/>
                  <w:szCs w:val="25"/>
                </w:rPr>
                <w:t>«@before-row[#list ptscmc1 as p1]»</w:t>
              </w:r>
            </w:fldSimple>
            <w:fldSimple w:instr=" MERGEFIELD  ${p1.stt}  \* MERGEFORMAT ">
              <w:r w:rsidR="00354F15" w:rsidRPr="001A045D">
                <w:rPr>
                  <w:noProof/>
                  <w:sz w:val="25"/>
                  <w:szCs w:val="25"/>
                </w:rPr>
                <w:t>«${p1.stt}»</w:t>
              </w:r>
            </w:fldSimple>
          </w:p>
        </w:tc>
        <w:tc>
          <w:tcPr>
            <w:tcW w:w="3623" w:type="dxa"/>
            <w:tcBorders>
              <w:top w:val="nil"/>
              <w:left w:val="nil"/>
              <w:bottom w:val="single" w:sz="4" w:space="0" w:color="auto"/>
              <w:right w:val="single" w:sz="4" w:space="0" w:color="auto"/>
            </w:tcBorders>
            <w:shd w:val="clear" w:color="auto" w:fill="auto"/>
            <w:vAlign w:val="center"/>
          </w:tcPr>
          <w:p w:rsidR="00354F15" w:rsidRPr="001A045D" w:rsidRDefault="00E616DC" w:rsidP="0046327A">
            <w:pPr>
              <w:rPr>
                <w:bCs/>
                <w:sz w:val="25"/>
                <w:szCs w:val="25"/>
              </w:rPr>
            </w:pPr>
            <w:fldSimple w:instr=" MERGEFIELD  ${p1.matName}  \* MERGEFORMAT ">
              <w:r w:rsidR="00354F15" w:rsidRPr="001A045D">
                <w:rPr>
                  <w:noProof/>
                  <w:sz w:val="25"/>
                  <w:szCs w:val="25"/>
                </w:rPr>
                <w:t>«${p1.matName}»</w:t>
              </w:r>
            </w:fldSimple>
          </w:p>
        </w:tc>
        <w:tc>
          <w:tcPr>
            <w:tcW w:w="1237" w:type="dxa"/>
            <w:tcBorders>
              <w:top w:val="nil"/>
              <w:left w:val="nil"/>
              <w:bottom w:val="single" w:sz="4" w:space="0" w:color="auto"/>
              <w:right w:val="single" w:sz="4" w:space="0" w:color="auto"/>
            </w:tcBorders>
            <w:shd w:val="clear" w:color="auto" w:fill="auto"/>
            <w:vAlign w:val="center"/>
          </w:tcPr>
          <w:p w:rsidR="00354F15" w:rsidRPr="001A045D" w:rsidRDefault="00E616DC" w:rsidP="0046327A">
            <w:pPr>
              <w:jc w:val="center"/>
              <w:rPr>
                <w:bCs/>
                <w:sz w:val="25"/>
                <w:szCs w:val="25"/>
              </w:rPr>
            </w:pPr>
            <w:fldSimple w:instr=" MERGEFIELD  ${p1.unit}  \* MERGEFORMAT ">
              <w:r w:rsidR="00354F15" w:rsidRPr="001A045D">
                <w:rPr>
                  <w:noProof/>
                  <w:sz w:val="25"/>
                  <w:szCs w:val="25"/>
                </w:rPr>
                <w:t>«${p1.unit}»</w:t>
              </w:r>
            </w:fldSimple>
          </w:p>
        </w:tc>
        <w:tc>
          <w:tcPr>
            <w:tcW w:w="1080" w:type="dxa"/>
            <w:tcBorders>
              <w:top w:val="single" w:sz="4" w:space="0" w:color="auto"/>
              <w:left w:val="nil"/>
              <w:bottom w:val="single" w:sz="4" w:space="0" w:color="auto"/>
              <w:right w:val="single" w:sz="4" w:space="0" w:color="auto"/>
            </w:tcBorders>
            <w:vAlign w:val="center"/>
          </w:tcPr>
          <w:p w:rsidR="00354F15" w:rsidRPr="001A045D" w:rsidRDefault="00E616DC" w:rsidP="0046327A">
            <w:pPr>
              <w:jc w:val="center"/>
              <w:rPr>
                <w:bCs/>
                <w:sz w:val="25"/>
                <w:szCs w:val="25"/>
              </w:rPr>
            </w:pPr>
            <w:fldSimple w:instr=" MERGEFIELD  ${p1.quantity}  \* MERGEFORMAT ">
              <w:r w:rsidR="00354F15" w:rsidRPr="001A045D">
                <w:rPr>
                  <w:noProof/>
                  <w:sz w:val="25"/>
                  <w:szCs w:val="25"/>
                </w:rPr>
                <w:t>«${p1.quantity}»</w:t>
              </w:r>
            </w:fldSimple>
          </w:p>
        </w:tc>
        <w:tc>
          <w:tcPr>
            <w:tcW w:w="1440" w:type="dxa"/>
            <w:tcBorders>
              <w:top w:val="nil"/>
              <w:left w:val="nil"/>
              <w:bottom w:val="single" w:sz="4" w:space="0" w:color="auto"/>
              <w:right w:val="single" w:sz="4" w:space="0" w:color="auto"/>
            </w:tcBorders>
            <w:shd w:val="clear" w:color="auto" w:fill="auto"/>
            <w:vAlign w:val="center"/>
          </w:tcPr>
          <w:p w:rsidR="00354F15" w:rsidRPr="001A045D" w:rsidRDefault="00E616DC" w:rsidP="0046327A">
            <w:pPr>
              <w:jc w:val="center"/>
              <w:rPr>
                <w:sz w:val="25"/>
                <w:szCs w:val="25"/>
              </w:rPr>
            </w:pPr>
            <w:fldSimple w:instr=" MERGEFIELD  ${p1.price}  \* MERGEFORMAT ">
              <w:r w:rsidR="00354F15" w:rsidRPr="001A045D">
                <w:rPr>
                  <w:noProof/>
                  <w:sz w:val="25"/>
                  <w:szCs w:val="25"/>
                </w:rPr>
                <w:t>«${p1.price}»</w:t>
              </w:r>
            </w:fldSimple>
          </w:p>
        </w:tc>
        <w:tc>
          <w:tcPr>
            <w:tcW w:w="1530" w:type="dxa"/>
            <w:tcBorders>
              <w:top w:val="nil"/>
              <w:left w:val="nil"/>
              <w:bottom w:val="single" w:sz="4" w:space="0" w:color="auto"/>
              <w:right w:val="single" w:sz="4" w:space="0" w:color="auto"/>
            </w:tcBorders>
            <w:shd w:val="clear" w:color="auto" w:fill="auto"/>
            <w:vAlign w:val="center"/>
          </w:tcPr>
          <w:p w:rsidR="00354F15" w:rsidRPr="001A045D" w:rsidRDefault="00E616DC" w:rsidP="0046327A">
            <w:pPr>
              <w:jc w:val="center"/>
              <w:rPr>
                <w:sz w:val="25"/>
                <w:szCs w:val="25"/>
              </w:rPr>
            </w:pPr>
            <w:fldSimple w:instr=" MERGEFIELD  ${p1.totals}  \* MERGEFORMAT ">
              <w:r w:rsidR="00354F15" w:rsidRPr="001A045D">
                <w:rPr>
                  <w:noProof/>
                  <w:sz w:val="25"/>
                  <w:szCs w:val="25"/>
                </w:rPr>
                <w:t>«${p1.totals}»</w:t>
              </w:r>
            </w:fldSimple>
            <w:fldSimple w:instr=" MERGEFIELD  @after-row[/#list]  \* MERGEFORMAT ">
              <w:r w:rsidR="00D27DA1" w:rsidRPr="00467A08">
                <w:rPr>
                  <w:noProof/>
                  <w:sz w:val="26"/>
                  <w:szCs w:val="26"/>
                </w:rPr>
                <w:t>«@after-row[/#list]»</w:t>
              </w:r>
            </w:fldSimple>
          </w:p>
        </w:tc>
      </w:tr>
      <w:tr w:rsidR="00905F33" w:rsidRPr="008057DB" w:rsidTr="00905F33">
        <w:trPr>
          <w:trHeight w:val="548"/>
        </w:trPr>
        <w:tc>
          <w:tcPr>
            <w:tcW w:w="810" w:type="dxa"/>
            <w:tcBorders>
              <w:top w:val="nil"/>
              <w:left w:val="single" w:sz="4" w:space="0" w:color="auto"/>
              <w:bottom w:val="single" w:sz="4" w:space="0" w:color="auto"/>
              <w:right w:val="single" w:sz="4" w:space="0" w:color="auto"/>
            </w:tcBorders>
            <w:shd w:val="clear" w:color="auto" w:fill="auto"/>
            <w:vAlign w:val="center"/>
          </w:tcPr>
          <w:p w:rsidR="00905F33" w:rsidRPr="004428A8" w:rsidRDefault="00905F33" w:rsidP="00CF627C">
            <w:pPr>
              <w:jc w:val="center"/>
              <w:rPr>
                <w:b/>
                <w:bCs/>
                <w:sz w:val="25"/>
                <w:szCs w:val="25"/>
                <w:lang w:eastAsia="vi-VN"/>
              </w:rPr>
            </w:pPr>
            <w:r w:rsidRPr="004428A8">
              <w:rPr>
                <w:b/>
                <w:bCs/>
                <w:sz w:val="25"/>
                <w:szCs w:val="25"/>
                <w:lang w:eastAsia="vi-VN"/>
              </w:rPr>
              <w:t>II</w:t>
            </w:r>
          </w:p>
        </w:tc>
        <w:tc>
          <w:tcPr>
            <w:tcW w:w="5940" w:type="dxa"/>
            <w:gridSpan w:val="3"/>
            <w:tcBorders>
              <w:top w:val="single" w:sz="4" w:space="0" w:color="auto"/>
              <w:left w:val="nil"/>
              <w:bottom w:val="single" w:sz="4" w:space="0" w:color="auto"/>
              <w:right w:val="single" w:sz="4" w:space="0" w:color="auto"/>
            </w:tcBorders>
          </w:tcPr>
          <w:p w:rsidR="00905F33" w:rsidRPr="004428A8" w:rsidRDefault="00905F33" w:rsidP="00CF627C">
            <w:pPr>
              <w:jc w:val="both"/>
              <w:rPr>
                <w:b/>
                <w:bCs/>
                <w:sz w:val="25"/>
                <w:szCs w:val="25"/>
              </w:rPr>
            </w:pPr>
            <w:r w:rsidRPr="004428A8">
              <w:rPr>
                <w:b/>
                <w:bCs/>
                <w:sz w:val="25"/>
                <w:szCs w:val="25"/>
              </w:rPr>
              <w:t xml:space="preserve">Transportation, Insurance &amp; Packing base on </w:t>
            </w:r>
            <w:r w:rsidRPr="004428A8">
              <w:rPr>
                <w:b/>
                <w:bCs/>
                <w:sz w:val="25"/>
                <w:szCs w:val="25"/>
                <w:highlight w:val="yellow"/>
              </w:rPr>
              <w:t>CIF</w:t>
            </w:r>
            <w:r w:rsidRPr="004428A8">
              <w:rPr>
                <w:b/>
                <w:bCs/>
                <w:sz w:val="25"/>
                <w:szCs w:val="25"/>
              </w:rPr>
              <w:t xml:space="preserve">  Ho Chi Minh port,  Ho Chi Minh city, Viet Nam (</w:t>
            </w:r>
            <w:fldSimple w:instr=" MERGEFIELD  ${p.currency}  \* MERGEFORMAT ">
              <w:r w:rsidR="00354F15" w:rsidRPr="00467A08">
                <w:rPr>
                  <w:b/>
                  <w:noProof/>
                  <w:sz w:val="26"/>
                  <w:szCs w:val="26"/>
                </w:rPr>
                <w:t>«${p.currency}»</w:t>
              </w:r>
            </w:fldSimple>
            <w:r w:rsidRPr="004428A8">
              <w:rPr>
                <w:b/>
                <w:bCs/>
                <w:sz w:val="25"/>
                <w:szCs w:val="25"/>
              </w:rPr>
              <w:t>)</w:t>
            </w:r>
          </w:p>
        </w:tc>
        <w:tc>
          <w:tcPr>
            <w:tcW w:w="2970" w:type="dxa"/>
            <w:gridSpan w:val="2"/>
            <w:tcBorders>
              <w:top w:val="single" w:sz="4" w:space="0" w:color="auto"/>
              <w:left w:val="nil"/>
              <w:bottom w:val="single" w:sz="4" w:space="0" w:color="auto"/>
              <w:right w:val="single" w:sz="4" w:space="0" w:color="auto"/>
            </w:tcBorders>
            <w:shd w:val="clear" w:color="auto" w:fill="auto"/>
            <w:vAlign w:val="center"/>
          </w:tcPr>
          <w:p w:rsidR="00905F33" w:rsidRPr="001A045D" w:rsidRDefault="00E616DC" w:rsidP="00CF627C">
            <w:pPr>
              <w:jc w:val="right"/>
              <w:rPr>
                <w:b/>
                <w:sz w:val="25"/>
                <w:szCs w:val="25"/>
              </w:rPr>
            </w:pPr>
            <w:fldSimple w:instr=" MERGEFIELD  ${p.otherFee}  \* MERGEFORMAT ">
              <w:r w:rsidR="008057DB" w:rsidRPr="001A045D">
                <w:rPr>
                  <w:b/>
                  <w:noProof/>
                  <w:sz w:val="25"/>
                  <w:szCs w:val="25"/>
                </w:rPr>
                <w:t>«${p.otherFee}»</w:t>
              </w:r>
            </w:fldSimple>
          </w:p>
        </w:tc>
      </w:tr>
      <w:tr w:rsidR="00905F33" w:rsidRPr="004428A8" w:rsidTr="00905F33">
        <w:trPr>
          <w:trHeight w:val="600"/>
        </w:trPr>
        <w:tc>
          <w:tcPr>
            <w:tcW w:w="810" w:type="dxa"/>
            <w:tcBorders>
              <w:top w:val="nil"/>
              <w:left w:val="single" w:sz="4" w:space="0" w:color="auto"/>
              <w:bottom w:val="single" w:sz="4" w:space="0" w:color="auto"/>
              <w:right w:val="single" w:sz="4" w:space="0" w:color="auto"/>
            </w:tcBorders>
            <w:shd w:val="clear" w:color="auto" w:fill="auto"/>
            <w:vAlign w:val="center"/>
          </w:tcPr>
          <w:p w:rsidR="00905F33" w:rsidRPr="004428A8" w:rsidRDefault="00905F33" w:rsidP="00CF627C">
            <w:pPr>
              <w:jc w:val="center"/>
              <w:rPr>
                <w:b/>
                <w:bCs/>
                <w:sz w:val="25"/>
                <w:szCs w:val="25"/>
                <w:lang w:eastAsia="vi-VN"/>
              </w:rPr>
            </w:pPr>
            <w:r w:rsidRPr="004428A8">
              <w:rPr>
                <w:b/>
                <w:bCs/>
                <w:sz w:val="25"/>
                <w:szCs w:val="25"/>
                <w:lang w:eastAsia="vi-VN"/>
              </w:rPr>
              <w:t>III</w:t>
            </w:r>
          </w:p>
        </w:tc>
        <w:tc>
          <w:tcPr>
            <w:tcW w:w="5940" w:type="dxa"/>
            <w:gridSpan w:val="3"/>
            <w:tcBorders>
              <w:top w:val="single" w:sz="4" w:space="0" w:color="auto"/>
              <w:left w:val="nil"/>
              <w:bottom w:val="single" w:sz="4" w:space="0" w:color="auto"/>
              <w:right w:val="single" w:sz="4" w:space="0" w:color="000000"/>
            </w:tcBorders>
            <w:vAlign w:val="center"/>
          </w:tcPr>
          <w:p w:rsidR="00905F33" w:rsidRPr="004428A8" w:rsidRDefault="00905F33" w:rsidP="00B83620">
            <w:pPr>
              <w:jc w:val="both"/>
              <w:rPr>
                <w:b/>
                <w:bCs/>
                <w:sz w:val="25"/>
                <w:szCs w:val="25"/>
              </w:rPr>
            </w:pPr>
            <w:r w:rsidRPr="004428A8">
              <w:rPr>
                <w:b/>
                <w:bCs/>
                <w:sz w:val="25"/>
                <w:szCs w:val="25"/>
              </w:rPr>
              <w:t xml:space="preserve">Total purchase order base on </w:t>
            </w:r>
            <w:r w:rsidRPr="004428A8">
              <w:rPr>
                <w:b/>
                <w:bCs/>
                <w:sz w:val="25"/>
                <w:szCs w:val="25"/>
                <w:highlight w:val="yellow"/>
              </w:rPr>
              <w:t>CIF</w:t>
            </w:r>
            <w:r w:rsidRPr="004428A8">
              <w:rPr>
                <w:b/>
                <w:bCs/>
                <w:sz w:val="25"/>
                <w:szCs w:val="25"/>
              </w:rPr>
              <w:t xml:space="preserve">  Ho Chi Minh port,  Ho Chi Minh city,  S.R Viet Nam (</w:t>
            </w:r>
            <w:fldSimple w:instr=" MERGEFIELD  ${p.currency}  \* MERGEFORMAT ">
              <w:r w:rsidR="00354F15" w:rsidRPr="00467A08">
                <w:rPr>
                  <w:b/>
                  <w:noProof/>
                  <w:sz w:val="26"/>
                  <w:szCs w:val="26"/>
                </w:rPr>
                <w:t>«${p.currency}»</w:t>
              </w:r>
            </w:fldSimple>
            <w:r w:rsidRPr="004428A8">
              <w:rPr>
                <w:b/>
                <w:bCs/>
                <w:sz w:val="25"/>
                <w:szCs w:val="25"/>
              </w:rPr>
              <w:t>)</w:t>
            </w:r>
          </w:p>
        </w:tc>
        <w:tc>
          <w:tcPr>
            <w:tcW w:w="2970" w:type="dxa"/>
            <w:gridSpan w:val="2"/>
            <w:tcBorders>
              <w:top w:val="single" w:sz="4" w:space="0" w:color="auto"/>
              <w:left w:val="nil"/>
              <w:bottom w:val="single" w:sz="4" w:space="0" w:color="auto"/>
              <w:right w:val="single" w:sz="4" w:space="0" w:color="auto"/>
            </w:tcBorders>
            <w:shd w:val="clear" w:color="auto" w:fill="auto"/>
            <w:vAlign w:val="center"/>
          </w:tcPr>
          <w:p w:rsidR="00905F33" w:rsidRPr="001A045D" w:rsidRDefault="00E616DC" w:rsidP="00BC20FB">
            <w:pPr>
              <w:jc w:val="right"/>
              <w:rPr>
                <w:b/>
                <w:bCs/>
                <w:sz w:val="25"/>
                <w:szCs w:val="25"/>
              </w:rPr>
            </w:pPr>
            <w:fldSimple w:instr=" MERGEFIELD  ${p.total}  \* MERGEFORMAT ">
              <w:r w:rsidR="00354F15" w:rsidRPr="001A045D">
                <w:rPr>
                  <w:b/>
                  <w:noProof/>
                  <w:sz w:val="25"/>
                  <w:szCs w:val="25"/>
                </w:rPr>
                <w:t>«${p.total}»</w:t>
              </w:r>
            </w:fldSimple>
          </w:p>
        </w:tc>
      </w:tr>
    </w:tbl>
    <w:p w:rsidR="009179BC" w:rsidRPr="00FB011D" w:rsidRDefault="00E616DC" w:rsidP="009179BC">
      <w:pPr>
        <w:rPr>
          <w:sz w:val="26"/>
          <w:szCs w:val="26"/>
          <w:lang w:val="de-DE"/>
        </w:rPr>
      </w:pPr>
      <w:fldSimple w:instr=" MERGEFIELD  [/#list]  \* MERGEFORMAT ">
        <w:r w:rsidR="009179BC" w:rsidRPr="00467A08">
          <w:rPr>
            <w:noProof/>
            <w:sz w:val="26"/>
            <w:szCs w:val="26"/>
          </w:rPr>
          <w:t>«[/#list]»</w:t>
        </w:r>
      </w:fldSimple>
    </w:p>
    <w:p w:rsidR="00B52715" w:rsidRPr="004428A8" w:rsidRDefault="00B52715">
      <w:pPr>
        <w:ind w:left="720" w:right="56" w:hanging="720"/>
        <w:jc w:val="both"/>
      </w:pPr>
    </w:p>
    <w:sectPr w:rsidR="00B52715" w:rsidRPr="004428A8" w:rsidSect="009B0BCF">
      <w:headerReference w:type="default" r:id="rId11"/>
      <w:footerReference w:type="default" r:id="rId12"/>
      <w:pgSz w:w="11909" w:h="16834" w:code="9"/>
      <w:pgMar w:top="1080" w:right="1109" w:bottom="1080" w:left="12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402" w:rsidRDefault="00580402">
      <w:r>
        <w:separator/>
      </w:r>
    </w:p>
  </w:endnote>
  <w:endnote w:type="continuationSeparator" w:id="1">
    <w:p w:rsidR="00580402" w:rsidRDefault="005804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abon MT">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418" w:rsidRDefault="00E05418">
    <w:pPr>
      <w:pStyle w:val="Footer"/>
      <w:rPr>
        <w:rFonts w:ascii="Arial" w:hAnsi="Arial"/>
        <w:i/>
        <w:sz w:val="18"/>
      </w:rPr>
    </w:pPr>
    <w:r>
      <w:rPr>
        <w:rFonts w:ascii="Arial" w:hAnsi="Arial"/>
        <w:sz w:val="18"/>
      </w:rPr>
      <w:t xml:space="preserve"> </w:t>
    </w:r>
    <w:r>
      <w:rPr>
        <w:rStyle w:val="PageNumber"/>
      </w:rPr>
      <w:tab/>
      <w:t xml:space="preserve">Page </w:t>
    </w:r>
    <w:r w:rsidR="00E616DC">
      <w:rPr>
        <w:rStyle w:val="PageNumber"/>
      </w:rPr>
      <w:fldChar w:fldCharType="begin"/>
    </w:r>
    <w:r>
      <w:rPr>
        <w:rStyle w:val="PageNumber"/>
      </w:rPr>
      <w:instrText xml:space="preserve"> PAGE </w:instrText>
    </w:r>
    <w:r w:rsidR="00E616DC">
      <w:rPr>
        <w:rStyle w:val="PageNumber"/>
      </w:rPr>
      <w:fldChar w:fldCharType="separate"/>
    </w:r>
    <w:r w:rsidR="007D3CE0">
      <w:rPr>
        <w:rStyle w:val="PageNumber"/>
        <w:noProof/>
      </w:rPr>
      <w:t>1</w:t>
    </w:r>
    <w:r w:rsidR="00E616DC">
      <w:rPr>
        <w:rStyle w:val="PageNumber"/>
      </w:rPr>
      <w:fldChar w:fldCharType="end"/>
    </w:r>
    <w:r>
      <w:rPr>
        <w:rStyle w:val="PageNumber"/>
      </w:rPr>
      <w:t xml:space="preserve"> of 4</w:t>
    </w:r>
    <w:r>
      <w:rPr>
        <w:rStyle w:val="PageNumber"/>
      </w:rPr>
      <w:tab/>
    </w:r>
    <w:r>
      <w:rPr>
        <w:rStyle w:val="PageNumber"/>
        <w:sz w:val="18"/>
        <w:szCs w:val="1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418" w:rsidRDefault="00E05418">
    <w:pPr>
      <w:pStyle w:val="Footer"/>
      <w:rPr>
        <w:rFonts w:ascii="Arial" w:hAnsi="Arial"/>
        <w:i/>
        <w:sz w:val="18"/>
      </w:rPr>
    </w:pPr>
    <w:r>
      <w:rPr>
        <w:rFonts w:ascii="Arial" w:hAnsi="Arial"/>
        <w:sz w:val="18"/>
      </w:rPr>
      <w:t xml:space="preserve"> </w:t>
    </w:r>
    <w:r>
      <w:rPr>
        <w:rStyle w:val="PageNumber"/>
      </w:rPr>
      <w:tab/>
    </w:r>
    <w:r>
      <w:rPr>
        <w:rStyle w:val="PageNumber"/>
      </w:rPr>
      <w:tab/>
    </w:r>
    <w:r>
      <w:rPr>
        <w:rStyle w:val="PageNumber"/>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402" w:rsidRDefault="00580402">
      <w:r>
        <w:separator/>
      </w:r>
    </w:p>
  </w:footnote>
  <w:footnote w:type="continuationSeparator" w:id="1">
    <w:p w:rsidR="00580402" w:rsidRDefault="005804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418" w:rsidRPr="009720E1" w:rsidRDefault="00E616DC" w:rsidP="000822AD">
    <w:pPr>
      <w:pStyle w:val="Header"/>
      <w:tabs>
        <w:tab w:val="clear" w:pos="8640"/>
        <w:tab w:val="right" w:pos="9720"/>
      </w:tabs>
      <w:jc w:val="right"/>
      <w:rPr>
        <w:rFonts w:ascii="Times New Roman" w:hAnsi="Times New Roman"/>
        <w:i/>
        <w:sz w:val="18"/>
        <w:szCs w:val="18"/>
      </w:rPr>
    </w:pPr>
    <w:fldSimple w:instr=" MERGEFIELD  &quot;[#list ptscmc as p]&quot;  \* MERGEFORMAT ">
      <w:r w:rsidR="004A400F" w:rsidRPr="004A400F">
        <w:rPr>
          <w:rFonts w:ascii="Times New Roman" w:hAnsi="Times New Roman"/>
          <w:i/>
          <w:noProof/>
          <w:sz w:val="16"/>
          <w:szCs w:val="16"/>
        </w:rPr>
        <w:t>«[#list ptscmc as p]»</w:t>
      </w:r>
    </w:fldSimple>
    <w:r w:rsidR="00E05418" w:rsidRPr="009720E1">
      <w:rPr>
        <w:rFonts w:ascii="Times New Roman" w:hAnsi="Times New Roman"/>
        <w:i/>
        <w:sz w:val="18"/>
        <w:szCs w:val="18"/>
      </w:rPr>
      <w:t xml:space="preserve">PTSC M&amp;C – </w:t>
    </w:r>
    <w:fldSimple w:instr=" MERGEFIELD  ${p.vendorNameUpcase}  \* MERGEFORMAT ">
      <w:r w:rsidR="009720E1" w:rsidRPr="009720E1">
        <w:rPr>
          <w:rFonts w:ascii="Times New Roman" w:hAnsi="Times New Roman"/>
          <w:i/>
          <w:noProof/>
          <w:sz w:val="18"/>
          <w:szCs w:val="18"/>
        </w:rPr>
        <w:t>«${p.vendorNameUpcase}»</w:t>
      </w:r>
    </w:fldSimple>
    <w:r w:rsidR="00E05418" w:rsidRPr="009720E1">
      <w:rPr>
        <w:rFonts w:ascii="Times New Roman" w:hAnsi="Times New Roman"/>
        <w:bCs/>
        <w:i/>
        <w:sz w:val="18"/>
        <w:szCs w:val="18"/>
      </w:rPr>
      <w:tab/>
    </w:r>
    <w:r w:rsidR="00A60FF8">
      <w:rPr>
        <w:rFonts w:ascii="Times New Roman" w:hAnsi="Times New Roman"/>
        <w:bCs/>
        <w:i/>
        <w:sz w:val="18"/>
        <w:szCs w:val="18"/>
      </w:rPr>
      <w:t xml:space="preserve"> </w:t>
    </w:r>
    <w:r w:rsidR="000822AD">
      <w:rPr>
        <w:rFonts w:ascii="Times New Roman" w:hAnsi="Times New Roman"/>
        <w:bCs/>
        <w:i/>
        <w:sz w:val="18"/>
        <w:szCs w:val="18"/>
      </w:rPr>
      <w:t xml:space="preserve"> </w:t>
    </w:r>
    <w:r w:rsidR="000822AD">
      <w:rPr>
        <w:rFonts w:ascii="Times New Roman" w:hAnsi="Times New Roman"/>
        <w:bCs/>
        <w:i/>
        <w:sz w:val="18"/>
        <w:szCs w:val="18"/>
      </w:rPr>
      <w:tab/>
    </w:r>
    <w:r w:rsidR="00E05418" w:rsidRPr="009720E1">
      <w:rPr>
        <w:rFonts w:ascii="Times New Roman" w:hAnsi="Times New Roman"/>
        <w:i/>
        <w:sz w:val="18"/>
        <w:szCs w:val="18"/>
      </w:rPr>
      <w:t xml:space="preserve">Purchase Order No.:      </w:t>
    </w:r>
    <w:r w:rsidR="00550BD8" w:rsidRPr="009720E1">
      <w:rPr>
        <w:rFonts w:ascii="Times New Roman" w:hAnsi="Times New Roman"/>
        <w:i/>
        <w:sz w:val="18"/>
        <w:szCs w:val="18"/>
      </w:rPr>
      <w:t xml:space="preserve"> </w:t>
    </w:r>
    <w:fldSimple w:instr=" MERGEFIELD  ${p.year}  \* MERGEFORMAT ">
      <w:r w:rsidR="009720E1" w:rsidRPr="009720E1">
        <w:rPr>
          <w:rFonts w:ascii="Times New Roman" w:hAnsi="Times New Roman"/>
          <w:i/>
          <w:noProof/>
          <w:sz w:val="18"/>
          <w:szCs w:val="18"/>
        </w:rPr>
        <w:t>«${p.year}»</w:t>
      </w:r>
    </w:fldSimple>
    <w:r w:rsidR="00E05418" w:rsidRPr="009720E1">
      <w:rPr>
        <w:rFonts w:ascii="Times New Roman" w:hAnsi="Times New Roman"/>
        <w:i/>
        <w:sz w:val="18"/>
        <w:szCs w:val="18"/>
      </w:rPr>
      <w:t>/PTSCMC-</w:t>
    </w:r>
    <w:fldSimple w:instr=" MERGEFIELD  ${p.abbreviate}  \* MERGEFORMAT ">
      <w:r w:rsidR="009720E1" w:rsidRPr="009720E1">
        <w:rPr>
          <w:rFonts w:ascii="Times New Roman" w:hAnsi="Times New Roman"/>
          <w:i/>
          <w:noProof/>
          <w:sz w:val="18"/>
          <w:szCs w:val="18"/>
        </w:rPr>
        <w:t>«${p.abbreviate}»</w:t>
      </w:r>
    </w:fldSimple>
    <w:r w:rsidR="00E05418" w:rsidRPr="009720E1">
      <w:rPr>
        <w:rFonts w:ascii="Times New Roman" w:hAnsi="Times New Roman"/>
        <w:i/>
        <w:sz w:val="18"/>
        <w:szCs w:val="18"/>
      </w:rPr>
      <w:t>/MHH-E</w:t>
    </w:r>
    <w:fldSimple w:instr=" MERGEFIELD  [/#list]  \* MERGEFORMAT ">
      <w:r w:rsidR="009720E1" w:rsidRPr="009720E1">
        <w:rPr>
          <w:rFonts w:ascii="Times New Roman" w:hAnsi="Times New Roman"/>
          <w:i/>
          <w:noProof/>
          <w:sz w:val="18"/>
          <w:szCs w:val="18"/>
        </w:rPr>
        <w:t>«[/#list]»</w:t>
      </w:r>
    </w:fldSimple>
  </w:p>
  <w:p w:rsidR="00E05418" w:rsidRDefault="00E05418">
    <w:pPr>
      <w:pStyle w:val="Header"/>
      <w:tabs>
        <w:tab w:val="clear" w:pos="8640"/>
        <w:tab w:val="right" w:pos="9720"/>
      </w:tabs>
      <w:rPr>
        <w:rFonts w:ascii="Times New Roman" w:hAnsi="Times New Roman"/>
        <w:i/>
        <w:sz w:val="18"/>
        <w:szCs w:val="18"/>
      </w:rPr>
    </w:pPr>
    <w:r>
      <w:rPr>
        <w:rFonts w:ascii="Times New Roman" w:hAnsi="Times New Roman"/>
        <w:i/>
        <w:sz w:val="18"/>
        <w:szCs w:val="1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418" w:rsidRDefault="00E05418">
    <w:pPr>
      <w:pStyle w:val="Header"/>
      <w:tabs>
        <w:tab w:val="clear" w:pos="8640"/>
        <w:tab w:val="right" w:pos="9720"/>
      </w:tabs>
      <w:rPr>
        <w:rFonts w:ascii="Times New Roman" w:hAnsi="Times New Roman"/>
        <w:i/>
        <w:sz w:val="18"/>
        <w:szCs w:val="18"/>
      </w:rPr>
    </w:pPr>
    <w:r>
      <w:rPr>
        <w:rFonts w:ascii="Times New Roman" w:hAnsi="Times New Roman"/>
        <w:i/>
        <w:sz w:val="18"/>
        <w:szCs w:val="1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D34321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59C2AE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20C5E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B6AFA86"/>
    <w:lvl w:ilvl="0">
      <w:start w:val="1"/>
      <w:numFmt w:val="decimal"/>
      <w:pStyle w:val="ListNumber2"/>
      <w:lvlText w:val="%1."/>
      <w:lvlJc w:val="left"/>
      <w:pPr>
        <w:tabs>
          <w:tab w:val="num" w:pos="720"/>
        </w:tabs>
        <w:ind w:left="720" w:hanging="360"/>
      </w:pPr>
    </w:lvl>
  </w:abstractNum>
  <w:abstractNum w:abstractNumId="4">
    <w:nsid w:val="FFFFFF80"/>
    <w:multiLevelType w:val="singleLevel"/>
    <w:tmpl w:val="BA7E0AB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14217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A7A4D3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416966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95CB208"/>
    <w:lvl w:ilvl="0">
      <w:start w:val="1"/>
      <w:numFmt w:val="decimal"/>
      <w:pStyle w:val="ListNumber"/>
      <w:lvlText w:val="%1."/>
      <w:lvlJc w:val="left"/>
      <w:pPr>
        <w:tabs>
          <w:tab w:val="num" w:pos="360"/>
        </w:tabs>
        <w:ind w:left="360" w:hanging="360"/>
      </w:pPr>
    </w:lvl>
  </w:abstractNum>
  <w:abstractNum w:abstractNumId="9">
    <w:nsid w:val="FFFFFF89"/>
    <w:multiLevelType w:val="singleLevel"/>
    <w:tmpl w:val="7366AC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E0605E"/>
    <w:multiLevelType w:val="hybridMultilevel"/>
    <w:tmpl w:val="A0FED8BA"/>
    <w:lvl w:ilvl="0" w:tplc="DF100810">
      <w:start w:val="780"/>
      <w:numFmt w:val="bullet"/>
      <w:lvlText w:val="-"/>
      <w:lvlJc w:val="left"/>
      <w:pPr>
        <w:tabs>
          <w:tab w:val="num" w:pos="1800"/>
        </w:tabs>
        <w:ind w:left="1080" w:firstLine="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0BC660DD"/>
    <w:multiLevelType w:val="hybridMultilevel"/>
    <w:tmpl w:val="E75E97C4"/>
    <w:lvl w:ilvl="0" w:tplc="DDD8585A">
      <w:start w:val="1"/>
      <w:numFmt w:val="bullet"/>
      <w:lvlText w:val="-"/>
      <w:lvlJc w:val="left"/>
      <w:pPr>
        <w:tabs>
          <w:tab w:val="num" w:pos="3960"/>
        </w:tabs>
        <w:ind w:left="3960" w:hanging="360"/>
      </w:pPr>
      <w:rPr>
        <w:rFonts w:ascii="Times New Roman" w:eastAsia="Times New Roman" w:hAnsi="Times New Roman" w:cs="Times New Roman" w:hint="default"/>
      </w:rPr>
    </w:lvl>
    <w:lvl w:ilvl="1" w:tplc="04090003" w:tentative="1">
      <w:start w:val="1"/>
      <w:numFmt w:val="bullet"/>
      <w:lvlText w:val="o"/>
      <w:lvlJc w:val="left"/>
      <w:pPr>
        <w:tabs>
          <w:tab w:val="num" w:pos="4680"/>
        </w:tabs>
        <w:ind w:left="4680" w:hanging="360"/>
      </w:pPr>
      <w:rPr>
        <w:rFonts w:ascii="Courier New" w:hAnsi="Courier New" w:cs="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cs="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cs="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12">
    <w:nsid w:val="185D4CA0"/>
    <w:multiLevelType w:val="multilevel"/>
    <w:tmpl w:val="A77839C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18885805"/>
    <w:multiLevelType w:val="hybridMultilevel"/>
    <w:tmpl w:val="011271EA"/>
    <w:lvl w:ilvl="0" w:tplc="2B420D56">
      <w:start w:val="2"/>
      <w:numFmt w:val="low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nsid w:val="24A51877"/>
    <w:multiLevelType w:val="multilevel"/>
    <w:tmpl w:val="FD3C80E2"/>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2B505BA7"/>
    <w:multiLevelType w:val="hybridMultilevel"/>
    <w:tmpl w:val="C8D2B298"/>
    <w:lvl w:ilvl="0" w:tplc="DF100810">
      <w:start w:val="780"/>
      <w:numFmt w:val="bullet"/>
      <w:lvlText w:val="-"/>
      <w:lvlJc w:val="left"/>
      <w:pPr>
        <w:tabs>
          <w:tab w:val="num" w:pos="1440"/>
        </w:tabs>
        <w:ind w:left="720" w:firstLine="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2D7E7FEC"/>
    <w:multiLevelType w:val="multilevel"/>
    <w:tmpl w:val="C902EAC0"/>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2DC4657D"/>
    <w:multiLevelType w:val="multilevel"/>
    <w:tmpl w:val="6D88769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33C55A99"/>
    <w:multiLevelType w:val="multilevel"/>
    <w:tmpl w:val="EC32FDF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39872C68"/>
    <w:multiLevelType w:val="multilevel"/>
    <w:tmpl w:val="B47C6DDA"/>
    <w:lvl w:ilvl="0">
      <w:start w:val="5"/>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3C234DE0"/>
    <w:multiLevelType w:val="multilevel"/>
    <w:tmpl w:val="BAAA8AF0"/>
    <w:lvl w:ilvl="0">
      <w:start w:val="14"/>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704386"/>
    <w:multiLevelType w:val="hybridMultilevel"/>
    <w:tmpl w:val="4FEC68E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2">
    <w:nsid w:val="532A4176"/>
    <w:multiLevelType w:val="multilevel"/>
    <w:tmpl w:val="16C8598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8B14B4C"/>
    <w:multiLevelType w:val="multilevel"/>
    <w:tmpl w:val="CA385C48"/>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64B25402"/>
    <w:multiLevelType w:val="multilevel"/>
    <w:tmpl w:val="4BF2ECE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A2D7DF7"/>
    <w:multiLevelType w:val="hybridMultilevel"/>
    <w:tmpl w:val="8AE8805A"/>
    <w:lvl w:ilvl="0" w:tplc="0409000F">
      <w:start w:val="1"/>
      <w:numFmt w:val="decimal"/>
      <w:lvlText w:val="%1."/>
      <w:lvlJc w:val="left"/>
      <w:pPr>
        <w:tabs>
          <w:tab w:val="num" w:pos="720"/>
        </w:tabs>
        <w:ind w:left="720" w:hanging="360"/>
      </w:pPr>
      <w:rPr>
        <w:rFonts w:hint="default"/>
      </w:rPr>
    </w:lvl>
    <w:lvl w:ilvl="1" w:tplc="891A509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B723C90"/>
    <w:multiLevelType w:val="hybridMultilevel"/>
    <w:tmpl w:val="3D4CEBB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15052F9"/>
    <w:multiLevelType w:val="hybridMultilevel"/>
    <w:tmpl w:val="E05E0FD4"/>
    <w:lvl w:ilvl="0" w:tplc="F3AC8E3E">
      <w:start w:val="1"/>
      <w:numFmt w:val="lowerLetter"/>
      <w:lvlText w:val="%1)"/>
      <w:lvlJc w:val="left"/>
      <w:pPr>
        <w:tabs>
          <w:tab w:val="num" w:pos="5040"/>
        </w:tabs>
        <w:ind w:left="5040" w:hanging="720"/>
      </w:pPr>
      <w:rPr>
        <w:rFonts w:hint="default"/>
        <w:b w:val="0"/>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28">
    <w:nsid w:val="7CC42FB4"/>
    <w:multiLevelType w:val="multilevel"/>
    <w:tmpl w:val="4BF2ECE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FB10929"/>
    <w:multiLevelType w:val="multilevel"/>
    <w:tmpl w:val="5B4848C0"/>
    <w:lvl w:ilvl="0">
      <w:start w:val="1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1"/>
  </w:num>
  <w:num w:numId="13">
    <w:abstractNumId w:val="19"/>
  </w:num>
  <w:num w:numId="14">
    <w:abstractNumId w:val="16"/>
  </w:num>
  <w:num w:numId="15">
    <w:abstractNumId w:val="18"/>
  </w:num>
  <w:num w:numId="16">
    <w:abstractNumId w:val="15"/>
  </w:num>
  <w:num w:numId="17">
    <w:abstractNumId w:val="23"/>
  </w:num>
  <w:num w:numId="18">
    <w:abstractNumId w:val="29"/>
  </w:num>
  <w:num w:numId="19">
    <w:abstractNumId w:val="14"/>
  </w:num>
  <w:num w:numId="20">
    <w:abstractNumId w:val="10"/>
  </w:num>
  <w:num w:numId="21">
    <w:abstractNumId w:val="21"/>
  </w:num>
  <w:num w:numId="22">
    <w:abstractNumId w:val="26"/>
  </w:num>
  <w:num w:numId="23">
    <w:abstractNumId w:val="20"/>
  </w:num>
  <w:num w:numId="24">
    <w:abstractNumId w:val="13"/>
  </w:num>
  <w:num w:numId="25">
    <w:abstractNumId w:val="12"/>
  </w:num>
  <w:num w:numId="26">
    <w:abstractNumId w:val="24"/>
  </w:num>
  <w:num w:numId="27">
    <w:abstractNumId w:val="28"/>
  </w:num>
  <w:num w:numId="28">
    <w:abstractNumId w:val="22"/>
  </w:num>
  <w:num w:numId="29">
    <w:abstractNumId w:val="17"/>
  </w:num>
  <w:num w:numId="30">
    <w:abstractNumId w:val="27"/>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ctiveWritingStyle w:appName="MSWord" w:lang="en-GB" w:vendorID="64" w:dllVersion="131078"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fr-FR" w:vendorID="64" w:dllVersion="131078" w:nlCheck="1" w:checkStyle="1"/>
  <w:activeWritingStyle w:appName="MSWord" w:lang="en-SG" w:vendorID="64" w:dllVersion="131078" w:nlCheck="1" w:checkStyle="1"/>
  <w:stylePaneFormatFilter w:val="3F01"/>
  <w:defaultTabStop w:val="720"/>
  <w:noPunctuationKerning/>
  <w:characterSpacingControl w:val="doNotCompress"/>
  <w:hdrShapeDefaults>
    <o:shapedefaults v:ext="edit" spidmax="12290">
      <o:colormenu v:ext="edit" strokecolor="none"/>
    </o:shapedefaults>
  </w:hdrShapeDefaults>
  <w:footnotePr>
    <w:footnote w:id="0"/>
    <w:footnote w:id="1"/>
  </w:footnotePr>
  <w:endnotePr>
    <w:endnote w:id="0"/>
    <w:endnote w:id="1"/>
  </w:endnotePr>
  <w:compat/>
  <w:rsids>
    <w:rsidRoot w:val="003068B5"/>
    <w:rsid w:val="00002FD0"/>
    <w:rsid w:val="00004327"/>
    <w:rsid w:val="00007364"/>
    <w:rsid w:val="00007918"/>
    <w:rsid w:val="00010AE5"/>
    <w:rsid w:val="000110C6"/>
    <w:rsid w:val="00011D74"/>
    <w:rsid w:val="00012BE6"/>
    <w:rsid w:val="0001345E"/>
    <w:rsid w:val="0001354D"/>
    <w:rsid w:val="00014A0A"/>
    <w:rsid w:val="00014F1F"/>
    <w:rsid w:val="000152B6"/>
    <w:rsid w:val="00020015"/>
    <w:rsid w:val="00021890"/>
    <w:rsid w:val="000225DE"/>
    <w:rsid w:val="0002463D"/>
    <w:rsid w:val="00024975"/>
    <w:rsid w:val="000272FF"/>
    <w:rsid w:val="0002746C"/>
    <w:rsid w:val="00027FC7"/>
    <w:rsid w:val="000301F8"/>
    <w:rsid w:val="00030E2F"/>
    <w:rsid w:val="00030F92"/>
    <w:rsid w:val="00031D25"/>
    <w:rsid w:val="0004006E"/>
    <w:rsid w:val="00041B04"/>
    <w:rsid w:val="00041EAF"/>
    <w:rsid w:val="000423CB"/>
    <w:rsid w:val="0004418F"/>
    <w:rsid w:val="00045BC0"/>
    <w:rsid w:val="000476BD"/>
    <w:rsid w:val="00047A7F"/>
    <w:rsid w:val="00052CA1"/>
    <w:rsid w:val="00054232"/>
    <w:rsid w:val="00056540"/>
    <w:rsid w:val="00056588"/>
    <w:rsid w:val="000571EE"/>
    <w:rsid w:val="000610D2"/>
    <w:rsid w:val="00061327"/>
    <w:rsid w:val="00062221"/>
    <w:rsid w:val="00062348"/>
    <w:rsid w:val="00063873"/>
    <w:rsid w:val="000644FF"/>
    <w:rsid w:val="00065AAA"/>
    <w:rsid w:val="000661C7"/>
    <w:rsid w:val="000666A6"/>
    <w:rsid w:val="00067C4A"/>
    <w:rsid w:val="000709E0"/>
    <w:rsid w:val="00070C3F"/>
    <w:rsid w:val="00071CF3"/>
    <w:rsid w:val="000721E1"/>
    <w:rsid w:val="00074FE2"/>
    <w:rsid w:val="00076279"/>
    <w:rsid w:val="00076A0B"/>
    <w:rsid w:val="00080DFA"/>
    <w:rsid w:val="000819F9"/>
    <w:rsid w:val="000822AD"/>
    <w:rsid w:val="000844E7"/>
    <w:rsid w:val="00087769"/>
    <w:rsid w:val="0009059A"/>
    <w:rsid w:val="00090607"/>
    <w:rsid w:val="00091D2C"/>
    <w:rsid w:val="000930A5"/>
    <w:rsid w:val="0009385C"/>
    <w:rsid w:val="000948A3"/>
    <w:rsid w:val="00095B21"/>
    <w:rsid w:val="00097D21"/>
    <w:rsid w:val="000A23BE"/>
    <w:rsid w:val="000A3D8F"/>
    <w:rsid w:val="000A4A53"/>
    <w:rsid w:val="000A6789"/>
    <w:rsid w:val="000A74A5"/>
    <w:rsid w:val="000A77C5"/>
    <w:rsid w:val="000C0290"/>
    <w:rsid w:val="000C2C53"/>
    <w:rsid w:val="000C54B5"/>
    <w:rsid w:val="000C6630"/>
    <w:rsid w:val="000C6AF0"/>
    <w:rsid w:val="000C765D"/>
    <w:rsid w:val="000D048A"/>
    <w:rsid w:val="000D3336"/>
    <w:rsid w:val="000D3895"/>
    <w:rsid w:val="000D47B9"/>
    <w:rsid w:val="000D5072"/>
    <w:rsid w:val="000D56E2"/>
    <w:rsid w:val="000D65AC"/>
    <w:rsid w:val="000D766A"/>
    <w:rsid w:val="000E1D9D"/>
    <w:rsid w:val="000E247D"/>
    <w:rsid w:val="000E65FD"/>
    <w:rsid w:val="000E6966"/>
    <w:rsid w:val="000E7456"/>
    <w:rsid w:val="000E7577"/>
    <w:rsid w:val="000F14C2"/>
    <w:rsid w:val="000F384C"/>
    <w:rsid w:val="000F71E6"/>
    <w:rsid w:val="00100259"/>
    <w:rsid w:val="00101826"/>
    <w:rsid w:val="0010611D"/>
    <w:rsid w:val="0010717B"/>
    <w:rsid w:val="00107802"/>
    <w:rsid w:val="00113A64"/>
    <w:rsid w:val="0011429F"/>
    <w:rsid w:val="00114AC1"/>
    <w:rsid w:val="00115AFD"/>
    <w:rsid w:val="00116C80"/>
    <w:rsid w:val="00117CF0"/>
    <w:rsid w:val="001206C5"/>
    <w:rsid w:val="00123E8C"/>
    <w:rsid w:val="00124177"/>
    <w:rsid w:val="00126853"/>
    <w:rsid w:val="00126926"/>
    <w:rsid w:val="0012792D"/>
    <w:rsid w:val="001314EA"/>
    <w:rsid w:val="0013748F"/>
    <w:rsid w:val="00137F06"/>
    <w:rsid w:val="00140926"/>
    <w:rsid w:val="00142007"/>
    <w:rsid w:val="001466CF"/>
    <w:rsid w:val="0014695F"/>
    <w:rsid w:val="00150F71"/>
    <w:rsid w:val="0015314A"/>
    <w:rsid w:val="001537A7"/>
    <w:rsid w:val="00154B90"/>
    <w:rsid w:val="00155C88"/>
    <w:rsid w:val="00160D16"/>
    <w:rsid w:val="001636E5"/>
    <w:rsid w:val="00164A35"/>
    <w:rsid w:val="00164BD9"/>
    <w:rsid w:val="00166237"/>
    <w:rsid w:val="001670B8"/>
    <w:rsid w:val="001709BF"/>
    <w:rsid w:val="001759FD"/>
    <w:rsid w:val="001779B5"/>
    <w:rsid w:val="0018216D"/>
    <w:rsid w:val="00182A6D"/>
    <w:rsid w:val="00183DB9"/>
    <w:rsid w:val="00185729"/>
    <w:rsid w:val="00187372"/>
    <w:rsid w:val="00187E91"/>
    <w:rsid w:val="0019168C"/>
    <w:rsid w:val="00195266"/>
    <w:rsid w:val="001957F2"/>
    <w:rsid w:val="00196962"/>
    <w:rsid w:val="00197076"/>
    <w:rsid w:val="00197427"/>
    <w:rsid w:val="001A045D"/>
    <w:rsid w:val="001A32B0"/>
    <w:rsid w:val="001A33EC"/>
    <w:rsid w:val="001A4433"/>
    <w:rsid w:val="001A4F99"/>
    <w:rsid w:val="001A5F40"/>
    <w:rsid w:val="001A74FE"/>
    <w:rsid w:val="001B0EAF"/>
    <w:rsid w:val="001B1B4A"/>
    <w:rsid w:val="001B22F7"/>
    <w:rsid w:val="001B6664"/>
    <w:rsid w:val="001C4F21"/>
    <w:rsid w:val="001C61E9"/>
    <w:rsid w:val="001D00B0"/>
    <w:rsid w:val="001D18C6"/>
    <w:rsid w:val="001D3513"/>
    <w:rsid w:val="001D4CB5"/>
    <w:rsid w:val="001D5B34"/>
    <w:rsid w:val="001D6938"/>
    <w:rsid w:val="001D6C8F"/>
    <w:rsid w:val="001D73AE"/>
    <w:rsid w:val="001E078B"/>
    <w:rsid w:val="001E0E79"/>
    <w:rsid w:val="001E1752"/>
    <w:rsid w:val="001E2CBB"/>
    <w:rsid w:val="001E348D"/>
    <w:rsid w:val="001E4969"/>
    <w:rsid w:val="001E68DB"/>
    <w:rsid w:val="001F0528"/>
    <w:rsid w:val="001F1281"/>
    <w:rsid w:val="001F17EE"/>
    <w:rsid w:val="001F208D"/>
    <w:rsid w:val="001F3960"/>
    <w:rsid w:val="001F450D"/>
    <w:rsid w:val="001F57C8"/>
    <w:rsid w:val="001F6200"/>
    <w:rsid w:val="00200165"/>
    <w:rsid w:val="00201896"/>
    <w:rsid w:val="00201969"/>
    <w:rsid w:val="00201AFE"/>
    <w:rsid w:val="0020352A"/>
    <w:rsid w:val="002044B9"/>
    <w:rsid w:val="00204D07"/>
    <w:rsid w:val="00206493"/>
    <w:rsid w:val="00206987"/>
    <w:rsid w:val="00210117"/>
    <w:rsid w:val="0021294B"/>
    <w:rsid w:val="00212E8B"/>
    <w:rsid w:val="00213720"/>
    <w:rsid w:val="00214658"/>
    <w:rsid w:val="0021588A"/>
    <w:rsid w:val="00215D44"/>
    <w:rsid w:val="00215F76"/>
    <w:rsid w:val="00220583"/>
    <w:rsid w:val="002213D6"/>
    <w:rsid w:val="0022428A"/>
    <w:rsid w:val="0022663B"/>
    <w:rsid w:val="002270ED"/>
    <w:rsid w:val="002303EB"/>
    <w:rsid w:val="002322A9"/>
    <w:rsid w:val="00233BC1"/>
    <w:rsid w:val="00234E28"/>
    <w:rsid w:val="002357DE"/>
    <w:rsid w:val="00237ED0"/>
    <w:rsid w:val="002443CC"/>
    <w:rsid w:val="002459C6"/>
    <w:rsid w:val="00245B35"/>
    <w:rsid w:val="002463F6"/>
    <w:rsid w:val="00251ADB"/>
    <w:rsid w:val="00252521"/>
    <w:rsid w:val="0025403D"/>
    <w:rsid w:val="00254BAB"/>
    <w:rsid w:val="00254CE3"/>
    <w:rsid w:val="0025589A"/>
    <w:rsid w:val="002571F7"/>
    <w:rsid w:val="00260A30"/>
    <w:rsid w:val="00263BD1"/>
    <w:rsid w:val="002651BA"/>
    <w:rsid w:val="002665C6"/>
    <w:rsid w:val="00266A30"/>
    <w:rsid w:val="00267314"/>
    <w:rsid w:val="00267776"/>
    <w:rsid w:val="002734B3"/>
    <w:rsid w:val="00273639"/>
    <w:rsid w:val="00274280"/>
    <w:rsid w:val="00274533"/>
    <w:rsid w:val="002746DE"/>
    <w:rsid w:val="00276EDB"/>
    <w:rsid w:val="00280983"/>
    <w:rsid w:val="00283BA5"/>
    <w:rsid w:val="00284A15"/>
    <w:rsid w:val="00285D44"/>
    <w:rsid w:val="00285FF8"/>
    <w:rsid w:val="00287384"/>
    <w:rsid w:val="0029071B"/>
    <w:rsid w:val="002907ED"/>
    <w:rsid w:val="00290E81"/>
    <w:rsid w:val="00293D07"/>
    <w:rsid w:val="00294BFE"/>
    <w:rsid w:val="00295CF4"/>
    <w:rsid w:val="0029721F"/>
    <w:rsid w:val="002A3D0E"/>
    <w:rsid w:val="002B01D0"/>
    <w:rsid w:val="002B1748"/>
    <w:rsid w:val="002B348E"/>
    <w:rsid w:val="002B393A"/>
    <w:rsid w:val="002B4224"/>
    <w:rsid w:val="002B5D46"/>
    <w:rsid w:val="002B797E"/>
    <w:rsid w:val="002C0817"/>
    <w:rsid w:val="002C107A"/>
    <w:rsid w:val="002C1945"/>
    <w:rsid w:val="002C1CF6"/>
    <w:rsid w:val="002C1DF9"/>
    <w:rsid w:val="002C21D7"/>
    <w:rsid w:val="002C415F"/>
    <w:rsid w:val="002C4E62"/>
    <w:rsid w:val="002D049E"/>
    <w:rsid w:val="002D266F"/>
    <w:rsid w:val="002D2707"/>
    <w:rsid w:val="002D4A63"/>
    <w:rsid w:val="002D5712"/>
    <w:rsid w:val="002D5E93"/>
    <w:rsid w:val="002D62BE"/>
    <w:rsid w:val="002D7138"/>
    <w:rsid w:val="002D7BB0"/>
    <w:rsid w:val="002E1D8D"/>
    <w:rsid w:val="002E269D"/>
    <w:rsid w:val="002E32A6"/>
    <w:rsid w:val="002E369D"/>
    <w:rsid w:val="002E421E"/>
    <w:rsid w:val="002E7512"/>
    <w:rsid w:val="002F11E6"/>
    <w:rsid w:val="002F2F61"/>
    <w:rsid w:val="002F4761"/>
    <w:rsid w:val="002F53E3"/>
    <w:rsid w:val="003037E1"/>
    <w:rsid w:val="00303E29"/>
    <w:rsid w:val="00304F65"/>
    <w:rsid w:val="003051AE"/>
    <w:rsid w:val="003068B5"/>
    <w:rsid w:val="00306EAB"/>
    <w:rsid w:val="0030718E"/>
    <w:rsid w:val="00307FCB"/>
    <w:rsid w:val="003105CD"/>
    <w:rsid w:val="00315145"/>
    <w:rsid w:val="003155EA"/>
    <w:rsid w:val="00316BBE"/>
    <w:rsid w:val="00320819"/>
    <w:rsid w:val="00320C52"/>
    <w:rsid w:val="00320CC8"/>
    <w:rsid w:val="00321113"/>
    <w:rsid w:val="003231B6"/>
    <w:rsid w:val="00327E98"/>
    <w:rsid w:val="00332A1D"/>
    <w:rsid w:val="003336E0"/>
    <w:rsid w:val="00336FD2"/>
    <w:rsid w:val="00340E20"/>
    <w:rsid w:val="00340F0B"/>
    <w:rsid w:val="00341769"/>
    <w:rsid w:val="0034568F"/>
    <w:rsid w:val="00345FCD"/>
    <w:rsid w:val="00346485"/>
    <w:rsid w:val="003468EF"/>
    <w:rsid w:val="00347192"/>
    <w:rsid w:val="00347CDA"/>
    <w:rsid w:val="0035053A"/>
    <w:rsid w:val="00351BDB"/>
    <w:rsid w:val="00351E5A"/>
    <w:rsid w:val="00352923"/>
    <w:rsid w:val="00354F15"/>
    <w:rsid w:val="00355955"/>
    <w:rsid w:val="00356C9F"/>
    <w:rsid w:val="00360613"/>
    <w:rsid w:val="0036092D"/>
    <w:rsid w:val="00361EC6"/>
    <w:rsid w:val="003624B5"/>
    <w:rsid w:val="00366303"/>
    <w:rsid w:val="003710B9"/>
    <w:rsid w:val="0037160E"/>
    <w:rsid w:val="00371758"/>
    <w:rsid w:val="003747AB"/>
    <w:rsid w:val="003749F0"/>
    <w:rsid w:val="0037575A"/>
    <w:rsid w:val="003767DC"/>
    <w:rsid w:val="00376E80"/>
    <w:rsid w:val="00380D0B"/>
    <w:rsid w:val="00383A88"/>
    <w:rsid w:val="00383AC6"/>
    <w:rsid w:val="0038466E"/>
    <w:rsid w:val="003851A3"/>
    <w:rsid w:val="00385C5C"/>
    <w:rsid w:val="00386CA3"/>
    <w:rsid w:val="00390CF2"/>
    <w:rsid w:val="00392CD0"/>
    <w:rsid w:val="003935A7"/>
    <w:rsid w:val="00393645"/>
    <w:rsid w:val="00395CDD"/>
    <w:rsid w:val="00396C4F"/>
    <w:rsid w:val="003A2BF5"/>
    <w:rsid w:val="003A2CF6"/>
    <w:rsid w:val="003A3749"/>
    <w:rsid w:val="003A4624"/>
    <w:rsid w:val="003A4A1A"/>
    <w:rsid w:val="003A5361"/>
    <w:rsid w:val="003B2C34"/>
    <w:rsid w:val="003B2F40"/>
    <w:rsid w:val="003B4087"/>
    <w:rsid w:val="003B64B7"/>
    <w:rsid w:val="003B71B1"/>
    <w:rsid w:val="003C054B"/>
    <w:rsid w:val="003C1232"/>
    <w:rsid w:val="003C287A"/>
    <w:rsid w:val="003C3008"/>
    <w:rsid w:val="003C5054"/>
    <w:rsid w:val="003C5DBA"/>
    <w:rsid w:val="003C69B0"/>
    <w:rsid w:val="003C7638"/>
    <w:rsid w:val="003C7E81"/>
    <w:rsid w:val="003D1FF4"/>
    <w:rsid w:val="003D31C3"/>
    <w:rsid w:val="003D61A6"/>
    <w:rsid w:val="003E2194"/>
    <w:rsid w:val="003E4742"/>
    <w:rsid w:val="003E5EF0"/>
    <w:rsid w:val="003E7FF5"/>
    <w:rsid w:val="003F002C"/>
    <w:rsid w:val="003F174D"/>
    <w:rsid w:val="003F3744"/>
    <w:rsid w:val="003F3F64"/>
    <w:rsid w:val="003F4219"/>
    <w:rsid w:val="003F7A39"/>
    <w:rsid w:val="00400BE6"/>
    <w:rsid w:val="00402C33"/>
    <w:rsid w:val="00404402"/>
    <w:rsid w:val="00406535"/>
    <w:rsid w:val="00406BCC"/>
    <w:rsid w:val="004075E2"/>
    <w:rsid w:val="00407923"/>
    <w:rsid w:val="0041299D"/>
    <w:rsid w:val="00414397"/>
    <w:rsid w:val="00415437"/>
    <w:rsid w:val="00417249"/>
    <w:rsid w:val="00417FB0"/>
    <w:rsid w:val="00421C1C"/>
    <w:rsid w:val="00422517"/>
    <w:rsid w:val="004227E3"/>
    <w:rsid w:val="00423FE6"/>
    <w:rsid w:val="004245E8"/>
    <w:rsid w:val="0042506A"/>
    <w:rsid w:val="0042539C"/>
    <w:rsid w:val="00426266"/>
    <w:rsid w:val="004275D3"/>
    <w:rsid w:val="004315FD"/>
    <w:rsid w:val="00432791"/>
    <w:rsid w:val="004328C8"/>
    <w:rsid w:val="004334C7"/>
    <w:rsid w:val="0043368E"/>
    <w:rsid w:val="004340F7"/>
    <w:rsid w:val="00436AD7"/>
    <w:rsid w:val="004406FA"/>
    <w:rsid w:val="00442354"/>
    <w:rsid w:val="00442607"/>
    <w:rsid w:val="004428A8"/>
    <w:rsid w:val="0044497A"/>
    <w:rsid w:val="00447F46"/>
    <w:rsid w:val="00450E8B"/>
    <w:rsid w:val="00451758"/>
    <w:rsid w:val="00452439"/>
    <w:rsid w:val="00453F93"/>
    <w:rsid w:val="00456551"/>
    <w:rsid w:val="004573CE"/>
    <w:rsid w:val="00461697"/>
    <w:rsid w:val="00461E76"/>
    <w:rsid w:val="0046203E"/>
    <w:rsid w:val="004636AF"/>
    <w:rsid w:val="00464C23"/>
    <w:rsid w:val="00465A3A"/>
    <w:rsid w:val="00467E51"/>
    <w:rsid w:val="004727EC"/>
    <w:rsid w:val="00472CE7"/>
    <w:rsid w:val="0047334E"/>
    <w:rsid w:val="00476048"/>
    <w:rsid w:val="00476256"/>
    <w:rsid w:val="00476F39"/>
    <w:rsid w:val="004777D8"/>
    <w:rsid w:val="00477B8A"/>
    <w:rsid w:val="00480296"/>
    <w:rsid w:val="00480984"/>
    <w:rsid w:val="00480D34"/>
    <w:rsid w:val="00481720"/>
    <w:rsid w:val="00481909"/>
    <w:rsid w:val="0048229F"/>
    <w:rsid w:val="004825A9"/>
    <w:rsid w:val="00482609"/>
    <w:rsid w:val="00483F45"/>
    <w:rsid w:val="00485B66"/>
    <w:rsid w:val="00490A9E"/>
    <w:rsid w:val="004945A3"/>
    <w:rsid w:val="00495414"/>
    <w:rsid w:val="00495CD0"/>
    <w:rsid w:val="004A0624"/>
    <w:rsid w:val="004A0788"/>
    <w:rsid w:val="004A3738"/>
    <w:rsid w:val="004A3CF1"/>
    <w:rsid w:val="004A400F"/>
    <w:rsid w:val="004A4690"/>
    <w:rsid w:val="004A4ED8"/>
    <w:rsid w:val="004A585B"/>
    <w:rsid w:val="004A5A7F"/>
    <w:rsid w:val="004A674C"/>
    <w:rsid w:val="004A6A68"/>
    <w:rsid w:val="004B13B3"/>
    <w:rsid w:val="004B255E"/>
    <w:rsid w:val="004B2E3F"/>
    <w:rsid w:val="004B3850"/>
    <w:rsid w:val="004B3E18"/>
    <w:rsid w:val="004B474C"/>
    <w:rsid w:val="004B4FB9"/>
    <w:rsid w:val="004B5C2F"/>
    <w:rsid w:val="004C1FE8"/>
    <w:rsid w:val="004C615A"/>
    <w:rsid w:val="004C6446"/>
    <w:rsid w:val="004C6709"/>
    <w:rsid w:val="004C70C9"/>
    <w:rsid w:val="004D363D"/>
    <w:rsid w:val="004D4497"/>
    <w:rsid w:val="004D6F8E"/>
    <w:rsid w:val="004E0669"/>
    <w:rsid w:val="004E2C6E"/>
    <w:rsid w:val="004E45BB"/>
    <w:rsid w:val="004E57C0"/>
    <w:rsid w:val="004E664B"/>
    <w:rsid w:val="004E7204"/>
    <w:rsid w:val="004E7CDE"/>
    <w:rsid w:val="004F2760"/>
    <w:rsid w:val="004F2EB9"/>
    <w:rsid w:val="004F61C1"/>
    <w:rsid w:val="004F6E58"/>
    <w:rsid w:val="004F7681"/>
    <w:rsid w:val="00502C33"/>
    <w:rsid w:val="00502D5A"/>
    <w:rsid w:val="005036E0"/>
    <w:rsid w:val="00503E79"/>
    <w:rsid w:val="005047FB"/>
    <w:rsid w:val="00506903"/>
    <w:rsid w:val="0051037A"/>
    <w:rsid w:val="00512061"/>
    <w:rsid w:val="0051258F"/>
    <w:rsid w:val="00512AA3"/>
    <w:rsid w:val="005141B6"/>
    <w:rsid w:val="00515358"/>
    <w:rsid w:val="00516964"/>
    <w:rsid w:val="00516ADF"/>
    <w:rsid w:val="00522E6D"/>
    <w:rsid w:val="00530341"/>
    <w:rsid w:val="00530D63"/>
    <w:rsid w:val="00530FF7"/>
    <w:rsid w:val="00531674"/>
    <w:rsid w:val="0053415C"/>
    <w:rsid w:val="00537CFD"/>
    <w:rsid w:val="00537E94"/>
    <w:rsid w:val="00541522"/>
    <w:rsid w:val="00544D36"/>
    <w:rsid w:val="00545D59"/>
    <w:rsid w:val="005461A8"/>
    <w:rsid w:val="0054708B"/>
    <w:rsid w:val="005472B4"/>
    <w:rsid w:val="005472BD"/>
    <w:rsid w:val="00547CCF"/>
    <w:rsid w:val="00550BD8"/>
    <w:rsid w:val="0055118E"/>
    <w:rsid w:val="005529D2"/>
    <w:rsid w:val="00555D43"/>
    <w:rsid w:val="00557714"/>
    <w:rsid w:val="00561FA3"/>
    <w:rsid w:val="00565D13"/>
    <w:rsid w:val="00570729"/>
    <w:rsid w:val="00570FB3"/>
    <w:rsid w:val="00571194"/>
    <w:rsid w:val="0057156A"/>
    <w:rsid w:val="005741A9"/>
    <w:rsid w:val="00574897"/>
    <w:rsid w:val="005755A2"/>
    <w:rsid w:val="00580402"/>
    <w:rsid w:val="00584609"/>
    <w:rsid w:val="005868C0"/>
    <w:rsid w:val="0058771E"/>
    <w:rsid w:val="00587A31"/>
    <w:rsid w:val="00592257"/>
    <w:rsid w:val="0059613E"/>
    <w:rsid w:val="00596A1D"/>
    <w:rsid w:val="00596EF3"/>
    <w:rsid w:val="00596F7B"/>
    <w:rsid w:val="0059720D"/>
    <w:rsid w:val="005A09A3"/>
    <w:rsid w:val="005A20F3"/>
    <w:rsid w:val="005A4285"/>
    <w:rsid w:val="005A4B09"/>
    <w:rsid w:val="005A4DB8"/>
    <w:rsid w:val="005A57BB"/>
    <w:rsid w:val="005A5D9B"/>
    <w:rsid w:val="005A6A99"/>
    <w:rsid w:val="005A73A2"/>
    <w:rsid w:val="005A7BCD"/>
    <w:rsid w:val="005B033B"/>
    <w:rsid w:val="005B3546"/>
    <w:rsid w:val="005B431A"/>
    <w:rsid w:val="005B4552"/>
    <w:rsid w:val="005B4DE3"/>
    <w:rsid w:val="005B601D"/>
    <w:rsid w:val="005B6600"/>
    <w:rsid w:val="005B6A60"/>
    <w:rsid w:val="005B716F"/>
    <w:rsid w:val="005C201E"/>
    <w:rsid w:val="005C22D3"/>
    <w:rsid w:val="005C22E0"/>
    <w:rsid w:val="005C3A59"/>
    <w:rsid w:val="005D0BBC"/>
    <w:rsid w:val="005D0C26"/>
    <w:rsid w:val="005D16A3"/>
    <w:rsid w:val="005D1C84"/>
    <w:rsid w:val="005D1F5A"/>
    <w:rsid w:val="005D4039"/>
    <w:rsid w:val="005D4404"/>
    <w:rsid w:val="005D4B50"/>
    <w:rsid w:val="005D51BE"/>
    <w:rsid w:val="005E048C"/>
    <w:rsid w:val="005E1579"/>
    <w:rsid w:val="005E2D88"/>
    <w:rsid w:val="005E387B"/>
    <w:rsid w:val="005E4B65"/>
    <w:rsid w:val="005E52FE"/>
    <w:rsid w:val="005E54D6"/>
    <w:rsid w:val="005E6818"/>
    <w:rsid w:val="005F2A36"/>
    <w:rsid w:val="005F3066"/>
    <w:rsid w:val="0060126B"/>
    <w:rsid w:val="00601363"/>
    <w:rsid w:val="006018A0"/>
    <w:rsid w:val="00603613"/>
    <w:rsid w:val="00606353"/>
    <w:rsid w:val="00606481"/>
    <w:rsid w:val="00607CBB"/>
    <w:rsid w:val="00611ABB"/>
    <w:rsid w:val="0061341A"/>
    <w:rsid w:val="00620C7B"/>
    <w:rsid w:val="006212B4"/>
    <w:rsid w:val="0062292D"/>
    <w:rsid w:val="006232A9"/>
    <w:rsid w:val="00623429"/>
    <w:rsid w:val="0062403D"/>
    <w:rsid w:val="00627E1E"/>
    <w:rsid w:val="0063082B"/>
    <w:rsid w:val="00631551"/>
    <w:rsid w:val="0063212E"/>
    <w:rsid w:val="00632F8A"/>
    <w:rsid w:val="0063332B"/>
    <w:rsid w:val="006334FA"/>
    <w:rsid w:val="00634694"/>
    <w:rsid w:val="00635301"/>
    <w:rsid w:val="00635B82"/>
    <w:rsid w:val="006367C0"/>
    <w:rsid w:val="00636A78"/>
    <w:rsid w:val="006370C1"/>
    <w:rsid w:val="006373F6"/>
    <w:rsid w:val="00637CF1"/>
    <w:rsid w:val="00642335"/>
    <w:rsid w:val="0064253A"/>
    <w:rsid w:val="006429A6"/>
    <w:rsid w:val="006537BA"/>
    <w:rsid w:val="00657371"/>
    <w:rsid w:val="0066063A"/>
    <w:rsid w:val="00663CEF"/>
    <w:rsid w:val="00664555"/>
    <w:rsid w:val="0066492E"/>
    <w:rsid w:val="00664A4E"/>
    <w:rsid w:val="006654BF"/>
    <w:rsid w:val="00665FC9"/>
    <w:rsid w:val="00666BBF"/>
    <w:rsid w:val="00671865"/>
    <w:rsid w:val="00672D6A"/>
    <w:rsid w:val="006735C7"/>
    <w:rsid w:val="0067443D"/>
    <w:rsid w:val="00674AA1"/>
    <w:rsid w:val="00680AA3"/>
    <w:rsid w:val="00687A88"/>
    <w:rsid w:val="00690A94"/>
    <w:rsid w:val="00691BFF"/>
    <w:rsid w:val="00692CCA"/>
    <w:rsid w:val="00693219"/>
    <w:rsid w:val="00693628"/>
    <w:rsid w:val="006946C3"/>
    <w:rsid w:val="00696061"/>
    <w:rsid w:val="006A14D1"/>
    <w:rsid w:val="006A16BF"/>
    <w:rsid w:val="006A3C54"/>
    <w:rsid w:val="006A5019"/>
    <w:rsid w:val="006A67C8"/>
    <w:rsid w:val="006B0783"/>
    <w:rsid w:val="006B0911"/>
    <w:rsid w:val="006B26AE"/>
    <w:rsid w:val="006B33FA"/>
    <w:rsid w:val="006B76D3"/>
    <w:rsid w:val="006B77CD"/>
    <w:rsid w:val="006C1160"/>
    <w:rsid w:val="006C1E68"/>
    <w:rsid w:val="006C3541"/>
    <w:rsid w:val="006C3556"/>
    <w:rsid w:val="006C3A0F"/>
    <w:rsid w:val="006C3A9D"/>
    <w:rsid w:val="006C3AA0"/>
    <w:rsid w:val="006C4061"/>
    <w:rsid w:val="006C4159"/>
    <w:rsid w:val="006C51F3"/>
    <w:rsid w:val="006C7499"/>
    <w:rsid w:val="006C7F4A"/>
    <w:rsid w:val="006D1284"/>
    <w:rsid w:val="006D137B"/>
    <w:rsid w:val="006D15BF"/>
    <w:rsid w:val="006D1C8C"/>
    <w:rsid w:val="006D3328"/>
    <w:rsid w:val="006D3DDA"/>
    <w:rsid w:val="006D3E67"/>
    <w:rsid w:val="006D42C4"/>
    <w:rsid w:val="006D675E"/>
    <w:rsid w:val="006D7CCB"/>
    <w:rsid w:val="006D7E92"/>
    <w:rsid w:val="006E1EF9"/>
    <w:rsid w:val="006E4AFB"/>
    <w:rsid w:val="006E4D73"/>
    <w:rsid w:val="006E6106"/>
    <w:rsid w:val="006F2374"/>
    <w:rsid w:val="006F2E61"/>
    <w:rsid w:val="006F338C"/>
    <w:rsid w:val="006F654F"/>
    <w:rsid w:val="006F73D1"/>
    <w:rsid w:val="0070113F"/>
    <w:rsid w:val="00701408"/>
    <w:rsid w:val="00702FE4"/>
    <w:rsid w:val="007040CE"/>
    <w:rsid w:val="007046A0"/>
    <w:rsid w:val="0070488D"/>
    <w:rsid w:val="00710303"/>
    <w:rsid w:val="00710D04"/>
    <w:rsid w:val="00710D57"/>
    <w:rsid w:val="0071416A"/>
    <w:rsid w:val="00714B64"/>
    <w:rsid w:val="00720BD3"/>
    <w:rsid w:val="0072152C"/>
    <w:rsid w:val="007240FF"/>
    <w:rsid w:val="00726E4F"/>
    <w:rsid w:val="007271A9"/>
    <w:rsid w:val="0073084D"/>
    <w:rsid w:val="00736B22"/>
    <w:rsid w:val="00740DDF"/>
    <w:rsid w:val="00741DE7"/>
    <w:rsid w:val="00742781"/>
    <w:rsid w:val="007445B5"/>
    <w:rsid w:val="00745D5A"/>
    <w:rsid w:val="00746DEE"/>
    <w:rsid w:val="00750DDC"/>
    <w:rsid w:val="00751D8F"/>
    <w:rsid w:val="00754A60"/>
    <w:rsid w:val="00755AB0"/>
    <w:rsid w:val="00755ACC"/>
    <w:rsid w:val="00756747"/>
    <w:rsid w:val="0075753A"/>
    <w:rsid w:val="00760938"/>
    <w:rsid w:val="007657B0"/>
    <w:rsid w:val="00767AB9"/>
    <w:rsid w:val="00770D9A"/>
    <w:rsid w:val="0077297F"/>
    <w:rsid w:val="00774328"/>
    <w:rsid w:val="0077606D"/>
    <w:rsid w:val="00777EEE"/>
    <w:rsid w:val="00780E1A"/>
    <w:rsid w:val="007817B3"/>
    <w:rsid w:val="00786359"/>
    <w:rsid w:val="0079134F"/>
    <w:rsid w:val="00793CA4"/>
    <w:rsid w:val="00795824"/>
    <w:rsid w:val="00795A7B"/>
    <w:rsid w:val="00796459"/>
    <w:rsid w:val="00796507"/>
    <w:rsid w:val="007A14B2"/>
    <w:rsid w:val="007A2546"/>
    <w:rsid w:val="007A3B77"/>
    <w:rsid w:val="007A63F5"/>
    <w:rsid w:val="007A7ED7"/>
    <w:rsid w:val="007B518B"/>
    <w:rsid w:val="007C16E5"/>
    <w:rsid w:val="007C19EB"/>
    <w:rsid w:val="007C2620"/>
    <w:rsid w:val="007C5C84"/>
    <w:rsid w:val="007C6CDB"/>
    <w:rsid w:val="007C72C0"/>
    <w:rsid w:val="007C7545"/>
    <w:rsid w:val="007D3748"/>
    <w:rsid w:val="007D3CE0"/>
    <w:rsid w:val="007D4FC9"/>
    <w:rsid w:val="007D5152"/>
    <w:rsid w:val="007D526E"/>
    <w:rsid w:val="007D5BAD"/>
    <w:rsid w:val="007D646B"/>
    <w:rsid w:val="007D7086"/>
    <w:rsid w:val="007D78D9"/>
    <w:rsid w:val="007D7D19"/>
    <w:rsid w:val="007E0ECF"/>
    <w:rsid w:val="007E383F"/>
    <w:rsid w:val="007E54FC"/>
    <w:rsid w:val="007E5A39"/>
    <w:rsid w:val="007F151C"/>
    <w:rsid w:val="007F1BCC"/>
    <w:rsid w:val="007F2A75"/>
    <w:rsid w:val="007F3999"/>
    <w:rsid w:val="007F7949"/>
    <w:rsid w:val="008030CE"/>
    <w:rsid w:val="00804E77"/>
    <w:rsid w:val="00805286"/>
    <w:rsid w:val="008057DB"/>
    <w:rsid w:val="00805A74"/>
    <w:rsid w:val="008062B8"/>
    <w:rsid w:val="00806A6A"/>
    <w:rsid w:val="00807A53"/>
    <w:rsid w:val="00811FE3"/>
    <w:rsid w:val="00817C80"/>
    <w:rsid w:val="00821375"/>
    <w:rsid w:val="00822E15"/>
    <w:rsid w:val="0082319E"/>
    <w:rsid w:val="0082338B"/>
    <w:rsid w:val="008233C4"/>
    <w:rsid w:val="00824661"/>
    <w:rsid w:val="00824E7B"/>
    <w:rsid w:val="008259F5"/>
    <w:rsid w:val="00825B2C"/>
    <w:rsid w:val="00826134"/>
    <w:rsid w:val="00826237"/>
    <w:rsid w:val="00826DBA"/>
    <w:rsid w:val="008315DB"/>
    <w:rsid w:val="0083428E"/>
    <w:rsid w:val="0084004D"/>
    <w:rsid w:val="0084441C"/>
    <w:rsid w:val="00844560"/>
    <w:rsid w:val="00845E2B"/>
    <w:rsid w:val="00846CA8"/>
    <w:rsid w:val="00846E3C"/>
    <w:rsid w:val="00850C03"/>
    <w:rsid w:val="00854000"/>
    <w:rsid w:val="00854732"/>
    <w:rsid w:val="00855046"/>
    <w:rsid w:val="00855543"/>
    <w:rsid w:val="0085593C"/>
    <w:rsid w:val="00856698"/>
    <w:rsid w:val="008605B4"/>
    <w:rsid w:val="008613F4"/>
    <w:rsid w:val="008621B6"/>
    <w:rsid w:val="00866CEF"/>
    <w:rsid w:val="00867F67"/>
    <w:rsid w:val="00870491"/>
    <w:rsid w:val="00871874"/>
    <w:rsid w:val="008824EB"/>
    <w:rsid w:val="008839ED"/>
    <w:rsid w:val="00884D73"/>
    <w:rsid w:val="0088668D"/>
    <w:rsid w:val="00894C67"/>
    <w:rsid w:val="008A04D7"/>
    <w:rsid w:val="008A0CD0"/>
    <w:rsid w:val="008A209B"/>
    <w:rsid w:val="008A316D"/>
    <w:rsid w:val="008A3C55"/>
    <w:rsid w:val="008B0F93"/>
    <w:rsid w:val="008B1CA7"/>
    <w:rsid w:val="008B2302"/>
    <w:rsid w:val="008B242C"/>
    <w:rsid w:val="008B2ED1"/>
    <w:rsid w:val="008B319C"/>
    <w:rsid w:val="008B38BB"/>
    <w:rsid w:val="008C0CF3"/>
    <w:rsid w:val="008C3440"/>
    <w:rsid w:val="008C36BB"/>
    <w:rsid w:val="008C43C3"/>
    <w:rsid w:val="008C4DAF"/>
    <w:rsid w:val="008C6547"/>
    <w:rsid w:val="008D1F24"/>
    <w:rsid w:val="008D214A"/>
    <w:rsid w:val="008D32A8"/>
    <w:rsid w:val="008D3F23"/>
    <w:rsid w:val="008D61C1"/>
    <w:rsid w:val="008D6DB7"/>
    <w:rsid w:val="008D7D19"/>
    <w:rsid w:val="008E11C1"/>
    <w:rsid w:val="008E12D6"/>
    <w:rsid w:val="008E379B"/>
    <w:rsid w:val="008E3AD9"/>
    <w:rsid w:val="008E3B22"/>
    <w:rsid w:val="008E4E5B"/>
    <w:rsid w:val="008F2817"/>
    <w:rsid w:val="008F2C9E"/>
    <w:rsid w:val="008F4C87"/>
    <w:rsid w:val="008F4EB0"/>
    <w:rsid w:val="008F56DE"/>
    <w:rsid w:val="008F73CC"/>
    <w:rsid w:val="00902230"/>
    <w:rsid w:val="00902571"/>
    <w:rsid w:val="00905AE2"/>
    <w:rsid w:val="00905F33"/>
    <w:rsid w:val="00906F5C"/>
    <w:rsid w:val="00907BA6"/>
    <w:rsid w:val="00912863"/>
    <w:rsid w:val="00915F38"/>
    <w:rsid w:val="0091629D"/>
    <w:rsid w:val="0091673B"/>
    <w:rsid w:val="009173B8"/>
    <w:rsid w:val="009179BC"/>
    <w:rsid w:val="0092232D"/>
    <w:rsid w:val="00927482"/>
    <w:rsid w:val="00932098"/>
    <w:rsid w:val="0093267D"/>
    <w:rsid w:val="00934391"/>
    <w:rsid w:val="00934B6D"/>
    <w:rsid w:val="00934D83"/>
    <w:rsid w:val="00935AFA"/>
    <w:rsid w:val="0093657E"/>
    <w:rsid w:val="00941B62"/>
    <w:rsid w:val="00942474"/>
    <w:rsid w:val="009436B0"/>
    <w:rsid w:val="00943929"/>
    <w:rsid w:val="00944EBE"/>
    <w:rsid w:val="00945AE1"/>
    <w:rsid w:val="00950A8E"/>
    <w:rsid w:val="0095162D"/>
    <w:rsid w:val="00952646"/>
    <w:rsid w:val="00954AD3"/>
    <w:rsid w:val="00954C71"/>
    <w:rsid w:val="00956393"/>
    <w:rsid w:val="00956AA6"/>
    <w:rsid w:val="00961917"/>
    <w:rsid w:val="0096258E"/>
    <w:rsid w:val="009637B1"/>
    <w:rsid w:val="009662FF"/>
    <w:rsid w:val="00966ECD"/>
    <w:rsid w:val="00970BBA"/>
    <w:rsid w:val="00971A25"/>
    <w:rsid w:val="009720E1"/>
    <w:rsid w:val="00973B6C"/>
    <w:rsid w:val="009747E0"/>
    <w:rsid w:val="00974B61"/>
    <w:rsid w:val="00975453"/>
    <w:rsid w:val="00975461"/>
    <w:rsid w:val="00976C85"/>
    <w:rsid w:val="00977387"/>
    <w:rsid w:val="0098009F"/>
    <w:rsid w:val="00981235"/>
    <w:rsid w:val="00981555"/>
    <w:rsid w:val="00981E33"/>
    <w:rsid w:val="00986A6A"/>
    <w:rsid w:val="00987E07"/>
    <w:rsid w:val="00991A51"/>
    <w:rsid w:val="00992214"/>
    <w:rsid w:val="009938D2"/>
    <w:rsid w:val="00993E9E"/>
    <w:rsid w:val="00996D7D"/>
    <w:rsid w:val="009A0E27"/>
    <w:rsid w:val="009A1985"/>
    <w:rsid w:val="009A2EE5"/>
    <w:rsid w:val="009A3061"/>
    <w:rsid w:val="009A5B1E"/>
    <w:rsid w:val="009B0BCF"/>
    <w:rsid w:val="009B10F0"/>
    <w:rsid w:val="009B1170"/>
    <w:rsid w:val="009B1878"/>
    <w:rsid w:val="009B35A5"/>
    <w:rsid w:val="009B3E21"/>
    <w:rsid w:val="009B511E"/>
    <w:rsid w:val="009B5B46"/>
    <w:rsid w:val="009B6140"/>
    <w:rsid w:val="009B63DA"/>
    <w:rsid w:val="009C2533"/>
    <w:rsid w:val="009C2957"/>
    <w:rsid w:val="009C4552"/>
    <w:rsid w:val="009C4845"/>
    <w:rsid w:val="009C4C20"/>
    <w:rsid w:val="009C7C9A"/>
    <w:rsid w:val="009D0E30"/>
    <w:rsid w:val="009D13F2"/>
    <w:rsid w:val="009D152D"/>
    <w:rsid w:val="009D15B6"/>
    <w:rsid w:val="009D1BE4"/>
    <w:rsid w:val="009D32B9"/>
    <w:rsid w:val="009D4EFC"/>
    <w:rsid w:val="009D5E3D"/>
    <w:rsid w:val="009D7D76"/>
    <w:rsid w:val="009E03D2"/>
    <w:rsid w:val="009E077F"/>
    <w:rsid w:val="009E35A6"/>
    <w:rsid w:val="009E379B"/>
    <w:rsid w:val="009E47B3"/>
    <w:rsid w:val="009E4BAB"/>
    <w:rsid w:val="009E6DA5"/>
    <w:rsid w:val="009F06B3"/>
    <w:rsid w:val="009F2353"/>
    <w:rsid w:val="009F2502"/>
    <w:rsid w:val="009F2779"/>
    <w:rsid w:val="009F4402"/>
    <w:rsid w:val="009F46CC"/>
    <w:rsid w:val="009F4D91"/>
    <w:rsid w:val="009F51B4"/>
    <w:rsid w:val="00A01A40"/>
    <w:rsid w:val="00A02037"/>
    <w:rsid w:val="00A02D68"/>
    <w:rsid w:val="00A07173"/>
    <w:rsid w:val="00A07436"/>
    <w:rsid w:val="00A07530"/>
    <w:rsid w:val="00A10FB4"/>
    <w:rsid w:val="00A142E9"/>
    <w:rsid w:val="00A1504B"/>
    <w:rsid w:val="00A15CCF"/>
    <w:rsid w:val="00A20401"/>
    <w:rsid w:val="00A216D1"/>
    <w:rsid w:val="00A219A3"/>
    <w:rsid w:val="00A22A45"/>
    <w:rsid w:val="00A232AE"/>
    <w:rsid w:val="00A26E0E"/>
    <w:rsid w:val="00A306EB"/>
    <w:rsid w:val="00A32545"/>
    <w:rsid w:val="00A327BB"/>
    <w:rsid w:val="00A345E1"/>
    <w:rsid w:val="00A375F5"/>
    <w:rsid w:val="00A40CB7"/>
    <w:rsid w:val="00A419FF"/>
    <w:rsid w:val="00A45468"/>
    <w:rsid w:val="00A471F6"/>
    <w:rsid w:val="00A4756C"/>
    <w:rsid w:val="00A47748"/>
    <w:rsid w:val="00A47B59"/>
    <w:rsid w:val="00A47DFA"/>
    <w:rsid w:val="00A47F97"/>
    <w:rsid w:val="00A5332E"/>
    <w:rsid w:val="00A5486E"/>
    <w:rsid w:val="00A56437"/>
    <w:rsid w:val="00A57207"/>
    <w:rsid w:val="00A60810"/>
    <w:rsid w:val="00A60B77"/>
    <w:rsid w:val="00A60FF8"/>
    <w:rsid w:val="00A62765"/>
    <w:rsid w:val="00A63237"/>
    <w:rsid w:val="00A64F21"/>
    <w:rsid w:val="00A66279"/>
    <w:rsid w:val="00A67002"/>
    <w:rsid w:val="00A70143"/>
    <w:rsid w:val="00A70663"/>
    <w:rsid w:val="00A7226B"/>
    <w:rsid w:val="00A72969"/>
    <w:rsid w:val="00A7296E"/>
    <w:rsid w:val="00A72C1E"/>
    <w:rsid w:val="00A7360D"/>
    <w:rsid w:val="00A801EC"/>
    <w:rsid w:val="00A80617"/>
    <w:rsid w:val="00A828C2"/>
    <w:rsid w:val="00A86307"/>
    <w:rsid w:val="00A86B2D"/>
    <w:rsid w:val="00A87A09"/>
    <w:rsid w:val="00A91512"/>
    <w:rsid w:val="00A91573"/>
    <w:rsid w:val="00A91783"/>
    <w:rsid w:val="00AA0348"/>
    <w:rsid w:val="00AA06BE"/>
    <w:rsid w:val="00AA2BA7"/>
    <w:rsid w:val="00AA3221"/>
    <w:rsid w:val="00AA3D4E"/>
    <w:rsid w:val="00AA73B7"/>
    <w:rsid w:val="00AB08BD"/>
    <w:rsid w:val="00AB1575"/>
    <w:rsid w:val="00AB1D65"/>
    <w:rsid w:val="00AB23E3"/>
    <w:rsid w:val="00AB3166"/>
    <w:rsid w:val="00AB4BFB"/>
    <w:rsid w:val="00AB5BCA"/>
    <w:rsid w:val="00AC3620"/>
    <w:rsid w:val="00AC583A"/>
    <w:rsid w:val="00AC7D63"/>
    <w:rsid w:val="00AD5303"/>
    <w:rsid w:val="00AD58FA"/>
    <w:rsid w:val="00AD67BD"/>
    <w:rsid w:val="00AD6DB5"/>
    <w:rsid w:val="00AD7266"/>
    <w:rsid w:val="00AE0197"/>
    <w:rsid w:val="00AE7646"/>
    <w:rsid w:val="00AF1B01"/>
    <w:rsid w:val="00AF34F3"/>
    <w:rsid w:val="00AF44F0"/>
    <w:rsid w:val="00AF475F"/>
    <w:rsid w:val="00AF764F"/>
    <w:rsid w:val="00AF79ED"/>
    <w:rsid w:val="00AF7BCA"/>
    <w:rsid w:val="00AF7E04"/>
    <w:rsid w:val="00B00086"/>
    <w:rsid w:val="00B013C8"/>
    <w:rsid w:val="00B02AFC"/>
    <w:rsid w:val="00B03205"/>
    <w:rsid w:val="00B032E0"/>
    <w:rsid w:val="00B03F34"/>
    <w:rsid w:val="00B0765E"/>
    <w:rsid w:val="00B13939"/>
    <w:rsid w:val="00B20AB8"/>
    <w:rsid w:val="00B2158E"/>
    <w:rsid w:val="00B2188F"/>
    <w:rsid w:val="00B22452"/>
    <w:rsid w:val="00B229D0"/>
    <w:rsid w:val="00B25688"/>
    <w:rsid w:val="00B26DE5"/>
    <w:rsid w:val="00B32BAF"/>
    <w:rsid w:val="00B35FAC"/>
    <w:rsid w:val="00B40F47"/>
    <w:rsid w:val="00B41CBE"/>
    <w:rsid w:val="00B422A0"/>
    <w:rsid w:val="00B435D6"/>
    <w:rsid w:val="00B45839"/>
    <w:rsid w:val="00B45CEE"/>
    <w:rsid w:val="00B4692A"/>
    <w:rsid w:val="00B5032D"/>
    <w:rsid w:val="00B52715"/>
    <w:rsid w:val="00B52817"/>
    <w:rsid w:val="00B52A7F"/>
    <w:rsid w:val="00B53FAA"/>
    <w:rsid w:val="00B54C74"/>
    <w:rsid w:val="00B5645C"/>
    <w:rsid w:val="00B57F5E"/>
    <w:rsid w:val="00B61D8B"/>
    <w:rsid w:val="00B62354"/>
    <w:rsid w:val="00B624CE"/>
    <w:rsid w:val="00B62CBE"/>
    <w:rsid w:val="00B71369"/>
    <w:rsid w:val="00B729E5"/>
    <w:rsid w:val="00B72C22"/>
    <w:rsid w:val="00B72CBE"/>
    <w:rsid w:val="00B731CC"/>
    <w:rsid w:val="00B73A6C"/>
    <w:rsid w:val="00B74E8C"/>
    <w:rsid w:val="00B75BCC"/>
    <w:rsid w:val="00B7766C"/>
    <w:rsid w:val="00B77E71"/>
    <w:rsid w:val="00B83620"/>
    <w:rsid w:val="00B852A9"/>
    <w:rsid w:val="00B856AE"/>
    <w:rsid w:val="00B87127"/>
    <w:rsid w:val="00B87A47"/>
    <w:rsid w:val="00B91386"/>
    <w:rsid w:val="00B91AB7"/>
    <w:rsid w:val="00B92978"/>
    <w:rsid w:val="00B95D2F"/>
    <w:rsid w:val="00B962E4"/>
    <w:rsid w:val="00B96749"/>
    <w:rsid w:val="00B96F4D"/>
    <w:rsid w:val="00BA115F"/>
    <w:rsid w:val="00BA1540"/>
    <w:rsid w:val="00BA4BE7"/>
    <w:rsid w:val="00BA55AC"/>
    <w:rsid w:val="00BA5D92"/>
    <w:rsid w:val="00BB0378"/>
    <w:rsid w:val="00BB067D"/>
    <w:rsid w:val="00BB1930"/>
    <w:rsid w:val="00BB2C05"/>
    <w:rsid w:val="00BB3BFD"/>
    <w:rsid w:val="00BB416E"/>
    <w:rsid w:val="00BC19BB"/>
    <w:rsid w:val="00BC20FB"/>
    <w:rsid w:val="00BC24A9"/>
    <w:rsid w:val="00BC4AB2"/>
    <w:rsid w:val="00BC6703"/>
    <w:rsid w:val="00BC7F6F"/>
    <w:rsid w:val="00BD140B"/>
    <w:rsid w:val="00BD31FE"/>
    <w:rsid w:val="00BD35A6"/>
    <w:rsid w:val="00BD43B1"/>
    <w:rsid w:val="00BD48C5"/>
    <w:rsid w:val="00BD5F05"/>
    <w:rsid w:val="00BD6D4C"/>
    <w:rsid w:val="00BE38EF"/>
    <w:rsid w:val="00BE56F6"/>
    <w:rsid w:val="00BE5731"/>
    <w:rsid w:val="00BE5A45"/>
    <w:rsid w:val="00BE5D3E"/>
    <w:rsid w:val="00C00D8E"/>
    <w:rsid w:val="00C015E3"/>
    <w:rsid w:val="00C03A90"/>
    <w:rsid w:val="00C047FC"/>
    <w:rsid w:val="00C07048"/>
    <w:rsid w:val="00C07D2C"/>
    <w:rsid w:val="00C12072"/>
    <w:rsid w:val="00C1288F"/>
    <w:rsid w:val="00C136B8"/>
    <w:rsid w:val="00C172A2"/>
    <w:rsid w:val="00C215CB"/>
    <w:rsid w:val="00C240E6"/>
    <w:rsid w:val="00C27B6C"/>
    <w:rsid w:val="00C27ED6"/>
    <w:rsid w:val="00C32D35"/>
    <w:rsid w:val="00C33A01"/>
    <w:rsid w:val="00C341E2"/>
    <w:rsid w:val="00C35085"/>
    <w:rsid w:val="00C36EA2"/>
    <w:rsid w:val="00C41963"/>
    <w:rsid w:val="00C45286"/>
    <w:rsid w:val="00C45D34"/>
    <w:rsid w:val="00C504B0"/>
    <w:rsid w:val="00C5231F"/>
    <w:rsid w:val="00C5273E"/>
    <w:rsid w:val="00C52C5F"/>
    <w:rsid w:val="00C53268"/>
    <w:rsid w:val="00C54064"/>
    <w:rsid w:val="00C57C1C"/>
    <w:rsid w:val="00C606C0"/>
    <w:rsid w:val="00C607DC"/>
    <w:rsid w:val="00C6110E"/>
    <w:rsid w:val="00C61C44"/>
    <w:rsid w:val="00C61E73"/>
    <w:rsid w:val="00C62157"/>
    <w:rsid w:val="00C63A1E"/>
    <w:rsid w:val="00C65870"/>
    <w:rsid w:val="00C65C36"/>
    <w:rsid w:val="00C66559"/>
    <w:rsid w:val="00C66821"/>
    <w:rsid w:val="00C668F9"/>
    <w:rsid w:val="00C671A6"/>
    <w:rsid w:val="00C703D2"/>
    <w:rsid w:val="00C70DCA"/>
    <w:rsid w:val="00C7190F"/>
    <w:rsid w:val="00C7343C"/>
    <w:rsid w:val="00C7378B"/>
    <w:rsid w:val="00C75197"/>
    <w:rsid w:val="00C761BA"/>
    <w:rsid w:val="00C76293"/>
    <w:rsid w:val="00C76464"/>
    <w:rsid w:val="00C767B8"/>
    <w:rsid w:val="00C834E1"/>
    <w:rsid w:val="00C838B6"/>
    <w:rsid w:val="00C86788"/>
    <w:rsid w:val="00C875F6"/>
    <w:rsid w:val="00C91732"/>
    <w:rsid w:val="00C92027"/>
    <w:rsid w:val="00C9379E"/>
    <w:rsid w:val="00C973A1"/>
    <w:rsid w:val="00C9794F"/>
    <w:rsid w:val="00C97F2A"/>
    <w:rsid w:val="00CA05EE"/>
    <w:rsid w:val="00CA1F4A"/>
    <w:rsid w:val="00CA565B"/>
    <w:rsid w:val="00CA581D"/>
    <w:rsid w:val="00CA5C52"/>
    <w:rsid w:val="00CB04CB"/>
    <w:rsid w:val="00CB0E18"/>
    <w:rsid w:val="00CB267A"/>
    <w:rsid w:val="00CB5A70"/>
    <w:rsid w:val="00CB7216"/>
    <w:rsid w:val="00CC0711"/>
    <w:rsid w:val="00CC33DF"/>
    <w:rsid w:val="00CC37FC"/>
    <w:rsid w:val="00CC3A7A"/>
    <w:rsid w:val="00CC6024"/>
    <w:rsid w:val="00CC640E"/>
    <w:rsid w:val="00CD0621"/>
    <w:rsid w:val="00CD0D27"/>
    <w:rsid w:val="00CD29B8"/>
    <w:rsid w:val="00CD5304"/>
    <w:rsid w:val="00CD67FE"/>
    <w:rsid w:val="00CD73AD"/>
    <w:rsid w:val="00CD75BB"/>
    <w:rsid w:val="00CE398C"/>
    <w:rsid w:val="00CE3B9B"/>
    <w:rsid w:val="00CE7410"/>
    <w:rsid w:val="00CF1ED0"/>
    <w:rsid w:val="00CF52AC"/>
    <w:rsid w:val="00CF627C"/>
    <w:rsid w:val="00CF6AC2"/>
    <w:rsid w:val="00CF6B27"/>
    <w:rsid w:val="00CF6B8C"/>
    <w:rsid w:val="00CF7AB5"/>
    <w:rsid w:val="00CF7E23"/>
    <w:rsid w:val="00D000A9"/>
    <w:rsid w:val="00D013F1"/>
    <w:rsid w:val="00D01BBF"/>
    <w:rsid w:val="00D028D6"/>
    <w:rsid w:val="00D050D8"/>
    <w:rsid w:val="00D051BF"/>
    <w:rsid w:val="00D06692"/>
    <w:rsid w:val="00D07DC6"/>
    <w:rsid w:val="00D128C5"/>
    <w:rsid w:val="00D144F8"/>
    <w:rsid w:val="00D14783"/>
    <w:rsid w:val="00D20A75"/>
    <w:rsid w:val="00D2154A"/>
    <w:rsid w:val="00D21832"/>
    <w:rsid w:val="00D21A0D"/>
    <w:rsid w:val="00D21E59"/>
    <w:rsid w:val="00D22A43"/>
    <w:rsid w:val="00D238B0"/>
    <w:rsid w:val="00D24766"/>
    <w:rsid w:val="00D24DC6"/>
    <w:rsid w:val="00D266BC"/>
    <w:rsid w:val="00D26B47"/>
    <w:rsid w:val="00D27A29"/>
    <w:rsid w:val="00D27AFA"/>
    <w:rsid w:val="00D27DA1"/>
    <w:rsid w:val="00D3043D"/>
    <w:rsid w:val="00D3209E"/>
    <w:rsid w:val="00D356DE"/>
    <w:rsid w:val="00D35ABA"/>
    <w:rsid w:val="00D4126C"/>
    <w:rsid w:val="00D419E4"/>
    <w:rsid w:val="00D425E9"/>
    <w:rsid w:val="00D434D9"/>
    <w:rsid w:val="00D43D2F"/>
    <w:rsid w:val="00D43F1B"/>
    <w:rsid w:val="00D44E6D"/>
    <w:rsid w:val="00D46BFC"/>
    <w:rsid w:val="00D46C90"/>
    <w:rsid w:val="00D50FD5"/>
    <w:rsid w:val="00D5126A"/>
    <w:rsid w:val="00D54AFE"/>
    <w:rsid w:val="00D55867"/>
    <w:rsid w:val="00D60898"/>
    <w:rsid w:val="00D617D0"/>
    <w:rsid w:val="00D64649"/>
    <w:rsid w:val="00D65764"/>
    <w:rsid w:val="00D663E0"/>
    <w:rsid w:val="00D67A57"/>
    <w:rsid w:val="00D70539"/>
    <w:rsid w:val="00D70E95"/>
    <w:rsid w:val="00D715D5"/>
    <w:rsid w:val="00D73EE8"/>
    <w:rsid w:val="00D741F5"/>
    <w:rsid w:val="00D746A8"/>
    <w:rsid w:val="00D75B00"/>
    <w:rsid w:val="00D76C02"/>
    <w:rsid w:val="00D773ED"/>
    <w:rsid w:val="00D775FC"/>
    <w:rsid w:val="00D77784"/>
    <w:rsid w:val="00D77856"/>
    <w:rsid w:val="00D80462"/>
    <w:rsid w:val="00D838B1"/>
    <w:rsid w:val="00D843EF"/>
    <w:rsid w:val="00D85545"/>
    <w:rsid w:val="00D8641D"/>
    <w:rsid w:val="00D904E6"/>
    <w:rsid w:val="00D9096F"/>
    <w:rsid w:val="00D919C7"/>
    <w:rsid w:val="00D92204"/>
    <w:rsid w:val="00D92613"/>
    <w:rsid w:val="00D9281B"/>
    <w:rsid w:val="00D9283D"/>
    <w:rsid w:val="00D96BA3"/>
    <w:rsid w:val="00D96FFC"/>
    <w:rsid w:val="00DA1F56"/>
    <w:rsid w:val="00DA5431"/>
    <w:rsid w:val="00DA54D4"/>
    <w:rsid w:val="00DA581E"/>
    <w:rsid w:val="00DA7B0B"/>
    <w:rsid w:val="00DB14B3"/>
    <w:rsid w:val="00DB163B"/>
    <w:rsid w:val="00DB29E7"/>
    <w:rsid w:val="00DB2DBD"/>
    <w:rsid w:val="00DB3BE8"/>
    <w:rsid w:val="00DB56AF"/>
    <w:rsid w:val="00DB56D5"/>
    <w:rsid w:val="00DB6B95"/>
    <w:rsid w:val="00DB7220"/>
    <w:rsid w:val="00DC052E"/>
    <w:rsid w:val="00DC06B7"/>
    <w:rsid w:val="00DC1DA8"/>
    <w:rsid w:val="00DC1EBA"/>
    <w:rsid w:val="00DC2355"/>
    <w:rsid w:val="00DC67FF"/>
    <w:rsid w:val="00DC68E8"/>
    <w:rsid w:val="00DD0EAE"/>
    <w:rsid w:val="00DD1755"/>
    <w:rsid w:val="00DD3462"/>
    <w:rsid w:val="00DD3A7F"/>
    <w:rsid w:val="00DD545D"/>
    <w:rsid w:val="00DD5EB4"/>
    <w:rsid w:val="00DE03CB"/>
    <w:rsid w:val="00DE0DFC"/>
    <w:rsid w:val="00DE25DC"/>
    <w:rsid w:val="00DE2E44"/>
    <w:rsid w:val="00DE3F2E"/>
    <w:rsid w:val="00DE4225"/>
    <w:rsid w:val="00DE47A0"/>
    <w:rsid w:val="00DE569A"/>
    <w:rsid w:val="00DE6B52"/>
    <w:rsid w:val="00DE78AF"/>
    <w:rsid w:val="00DE7A06"/>
    <w:rsid w:val="00DF2A50"/>
    <w:rsid w:val="00DF2BB1"/>
    <w:rsid w:val="00DF2ECF"/>
    <w:rsid w:val="00DF47B4"/>
    <w:rsid w:val="00DF7182"/>
    <w:rsid w:val="00E00BB6"/>
    <w:rsid w:val="00E00C32"/>
    <w:rsid w:val="00E01350"/>
    <w:rsid w:val="00E0208B"/>
    <w:rsid w:val="00E030F3"/>
    <w:rsid w:val="00E05418"/>
    <w:rsid w:val="00E07720"/>
    <w:rsid w:val="00E07CC3"/>
    <w:rsid w:val="00E10495"/>
    <w:rsid w:val="00E11633"/>
    <w:rsid w:val="00E1236A"/>
    <w:rsid w:val="00E128A5"/>
    <w:rsid w:val="00E14F21"/>
    <w:rsid w:val="00E16ADD"/>
    <w:rsid w:val="00E17CAD"/>
    <w:rsid w:val="00E20CDF"/>
    <w:rsid w:val="00E25F31"/>
    <w:rsid w:val="00E27505"/>
    <w:rsid w:val="00E27769"/>
    <w:rsid w:val="00E30BCE"/>
    <w:rsid w:val="00E375FD"/>
    <w:rsid w:val="00E40740"/>
    <w:rsid w:val="00E4179D"/>
    <w:rsid w:val="00E41E9A"/>
    <w:rsid w:val="00E423C9"/>
    <w:rsid w:val="00E43B63"/>
    <w:rsid w:val="00E50706"/>
    <w:rsid w:val="00E510A9"/>
    <w:rsid w:val="00E529C9"/>
    <w:rsid w:val="00E52F78"/>
    <w:rsid w:val="00E531B8"/>
    <w:rsid w:val="00E5342E"/>
    <w:rsid w:val="00E54F48"/>
    <w:rsid w:val="00E560F2"/>
    <w:rsid w:val="00E60917"/>
    <w:rsid w:val="00E609C3"/>
    <w:rsid w:val="00E616DC"/>
    <w:rsid w:val="00E63EED"/>
    <w:rsid w:val="00E6419B"/>
    <w:rsid w:val="00E64C3B"/>
    <w:rsid w:val="00E652D7"/>
    <w:rsid w:val="00E670FA"/>
    <w:rsid w:val="00E674F9"/>
    <w:rsid w:val="00E67F8B"/>
    <w:rsid w:val="00E74AA1"/>
    <w:rsid w:val="00E773CF"/>
    <w:rsid w:val="00E80206"/>
    <w:rsid w:val="00E80532"/>
    <w:rsid w:val="00E80643"/>
    <w:rsid w:val="00E8152F"/>
    <w:rsid w:val="00E82950"/>
    <w:rsid w:val="00E85A16"/>
    <w:rsid w:val="00E86059"/>
    <w:rsid w:val="00E8688D"/>
    <w:rsid w:val="00E86A0B"/>
    <w:rsid w:val="00E87AF3"/>
    <w:rsid w:val="00E90948"/>
    <w:rsid w:val="00E9143E"/>
    <w:rsid w:val="00E92884"/>
    <w:rsid w:val="00E9435F"/>
    <w:rsid w:val="00E95A3A"/>
    <w:rsid w:val="00E963B7"/>
    <w:rsid w:val="00EA27B4"/>
    <w:rsid w:val="00EA34E5"/>
    <w:rsid w:val="00EA49CB"/>
    <w:rsid w:val="00EA4F55"/>
    <w:rsid w:val="00EA6BC2"/>
    <w:rsid w:val="00EB0393"/>
    <w:rsid w:val="00EB1CFB"/>
    <w:rsid w:val="00EB2E25"/>
    <w:rsid w:val="00EB50D4"/>
    <w:rsid w:val="00EB5837"/>
    <w:rsid w:val="00EB613C"/>
    <w:rsid w:val="00EB7AEB"/>
    <w:rsid w:val="00EC10DC"/>
    <w:rsid w:val="00EC2851"/>
    <w:rsid w:val="00EC7477"/>
    <w:rsid w:val="00ED00F7"/>
    <w:rsid w:val="00ED09EF"/>
    <w:rsid w:val="00ED42E8"/>
    <w:rsid w:val="00ED55CF"/>
    <w:rsid w:val="00EE1059"/>
    <w:rsid w:val="00EE1103"/>
    <w:rsid w:val="00EE28D3"/>
    <w:rsid w:val="00EE366C"/>
    <w:rsid w:val="00EE43BC"/>
    <w:rsid w:val="00EE46FA"/>
    <w:rsid w:val="00EE56FB"/>
    <w:rsid w:val="00EE7D74"/>
    <w:rsid w:val="00EF0C72"/>
    <w:rsid w:val="00EF0CFE"/>
    <w:rsid w:val="00EF1B84"/>
    <w:rsid w:val="00EF1FCF"/>
    <w:rsid w:val="00EF2A01"/>
    <w:rsid w:val="00EF2C95"/>
    <w:rsid w:val="00EF4566"/>
    <w:rsid w:val="00F02C87"/>
    <w:rsid w:val="00F03578"/>
    <w:rsid w:val="00F03685"/>
    <w:rsid w:val="00F0390E"/>
    <w:rsid w:val="00F0782F"/>
    <w:rsid w:val="00F105A1"/>
    <w:rsid w:val="00F10E97"/>
    <w:rsid w:val="00F15D8F"/>
    <w:rsid w:val="00F16FB0"/>
    <w:rsid w:val="00F17524"/>
    <w:rsid w:val="00F179C6"/>
    <w:rsid w:val="00F202E6"/>
    <w:rsid w:val="00F212BB"/>
    <w:rsid w:val="00F215B6"/>
    <w:rsid w:val="00F242AF"/>
    <w:rsid w:val="00F25FAE"/>
    <w:rsid w:val="00F26B20"/>
    <w:rsid w:val="00F26B55"/>
    <w:rsid w:val="00F30ECF"/>
    <w:rsid w:val="00F357E1"/>
    <w:rsid w:val="00F36D32"/>
    <w:rsid w:val="00F36EDB"/>
    <w:rsid w:val="00F40591"/>
    <w:rsid w:val="00F41B3A"/>
    <w:rsid w:val="00F4226D"/>
    <w:rsid w:val="00F42344"/>
    <w:rsid w:val="00F44564"/>
    <w:rsid w:val="00F44613"/>
    <w:rsid w:val="00F4498D"/>
    <w:rsid w:val="00F44DC2"/>
    <w:rsid w:val="00F456BF"/>
    <w:rsid w:val="00F463F7"/>
    <w:rsid w:val="00F473D5"/>
    <w:rsid w:val="00F47595"/>
    <w:rsid w:val="00F52882"/>
    <w:rsid w:val="00F55A31"/>
    <w:rsid w:val="00F566B5"/>
    <w:rsid w:val="00F566F5"/>
    <w:rsid w:val="00F56E34"/>
    <w:rsid w:val="00F61E91"/>
    <w:rsid w:val="00F62E4A"/>
    <w:rsid w:val="00F62EDF"/>
    <w:rsid w:val="00F6552D"/>
    <w:rsid w:val="00F658AA"/>
    <w:rsid w:val="00F66589"/>
    <w:rsid w:val="00F671A0"/>
    <w:rsid w:val="00F67A15"/>
    <w:rsid w:val="00F745F0"/>
    <w:rsid w:val="00F75641"/>
    <w:rsid w:val="00F75F45"/>
    <w:rsid w:val="00F7742D"/>
    <w:rsid w:val="00F80646"/>
    <w:rsid w:val="00F8071E"/>
    <w:rsid w:val="00F80A6B"/>
    <w:rsid w:val="00F80AF5"/>
    <w:rsid w:val="00F8275B"/>
    <w:rsid w:val="00F84AB8"/>
    <w:rsid w:val="00F9059E"/>
    <w:rsid w:val="00F90652"/>
    <w:rsid w:val="00F92EC0"/>
    <w:rsid w:val="00F93299"/>
    <w:rsid w:val="00F94815"/>
    <w:rsid w:val="00F9585F"/>
    <w:rsid w:val="00F976D9"/>
    <w:rsid w:val="00FA0F75"/>
    <w:rsid w:val="00FA1FBB"/>
    <w:rsid w:val="00FA2849"/>
    <w:rsid w:val="00FA40CF"/>
    <w:rsid w:val="00FA48B3"/>
    <w:rsid w:val="00FA512F"/>
    <w:rsid w:val="00FA626F"/>
    <w:rsid w:val="00FA6F40"/>
    <w:rsid w:val="00FB3009"/>
    <w:rsid w:val="00FB38B2"/>
    <w:rsid w:val="00FB3F11"/>
    <w:rsid w:val="00FB56CF"/>
    <w:rsid w:val="00FB59E2"/>
    <w:rsid w:val="00FB6915"/>
    <w:rsid w:val="00FB708F"/>
    <w:rsid w:val="00FC0C3C"/>
    <w:rsid w:val="00FC17C9"/>
    <w:rsid w:val="00FC3149"/>
    <w:rsid w:val="00FC3C5F"/>
    <w:rsid w:val="00FC47D6"/>
    <w:rsid w:val="00FC79A4"/>
    <w:rsid w:val="00FD2984"/>
    <w:rsid w:val="00FD44D2"/>
    <w:rsid w:val="00FD6461"/>
    <w:rsid w:val="00FD76BC"/>
    <w:rsid w:val="00FD7CF9"/>
    <w:rsid w:val="00FE0BA2"/>
    <w:rsid w:val="00FE43FF"/>
    <w:rsid w:val="00FE5765"/>
    <w:rsid w:val="00FE68FF"/>
    <w:rsid w:val="00FE7232"/>
    <w:rsid w:val="00FE7AD7"/>
    <w:rsid w:val="00FF0FCA"/>
    <w:rsid w:val="00FF14A4"/>
    <w:rsid w:val="00FF1B9A"/>
    <w:rsid w:val="00FF478B"/>
    <w:rsid w:val="00FF57EA"/>
    <w:rsid w:val="00FF6D82"/>
    <w:rsid w:val="00FF6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6507"/>
  </w:style>
  <w:style w:type="paragraph" w:styleId="Heading1">
    <w:name w:val="heading 1"/>
    <w:basedOn w:val="Normal"/>
    <w:next w:val="Normal"/>
    <w:qFormat/>
    <w:rsid w:val="00D617D0"/>
    <w:pPr>
      <w:outlineLvl w:val="0"/>
    </w:pPr>
    <w:rPr>
      <w:rFonts w:ascii="Arial" w:hAnsi="Arial"/>
      <w:b/>
      <w:caps/>
      <w:sz w:val="22"/>
    </w:rPr>
  </w:style>
  <w:style w:type="paragraph" w:styleId="Heading2">
    <w:name w:val="heading 2"/>
    <w:basedOn w:val="Normal"/>
    <w:next w:val="Normal"/>
    <w:qFormat/>
    <w:rsid w:val="00D617D0"/>
    <w:pPr>
      <w:outlineLvl w:val="1"/>
    </w:pPr>
    <w:rPr>
      <w:rFonts w:ascii="Arial" w:hAnsi="Arial"/>
      <w:snapToGrid w:val="0"/>
      <w:color w:val="000000"/>
      <w:sz w:val="22"/>
      <w:lang w:val="en-GB"/>
    </w:rPr>
  </w:style>
  <w:style w:type="paragraph" w:styleId="Heading3">
    <w:name w:val="heading 3"/>
    <w:basedOn w:val="Normal"/>
    <w:next w:val="Normal"/>
    <w:qFormat/>
    <w:rsid w:val="00D617D0"/>
    <w:pPr>
      <w:outlineLvl w:val="2"/>
    </w:pPr>
    <w:rPr>
      <w:rFonts w:ascii="Arial" w:hAnsi="Arial"/>
      <w:snapToGrid w:val="0"/>
      <w:color w:val="000000"/>
      <w:sz w:val="22"/>
    </w:rPr>
  </w:style>
  <w:style w:type="paragraph" w:styleId="Heading4">
    <w:name w:val="heading 4"/>
    <w:basedOn w:val="Normal"/>
    <w:next w:val="Normal"/>
    <w:qFormat/>
    <w:rsid w:val="00D617D0"/>
    <w:pPr>
      <w:keepNext/>
      <w:jc w:val="center"/>
      <w:outlineLvl w:val="3"/>
    </w:pPr>
    <w:rPr>
      <w:rFonts w:ascii="Arial" w:hAnsi="Arial"/>
      <w:b/>
      <w:color w:val="FF0000"/>
      <w:sz w:val="32"/>
      <w:lang w:val="fr-FR"/>
    </w:rPr>
  </w:style>
  <w:style w:type="paragraph" w:styleId="Heading7">
    <w:name w:val="heading 7"/>
    <w:basedOn w:val="Normal"/>
    <w:next w:val="NormalIndent"/>
    <w:qFormat/>
    <w:rsid w:val="00D617D0"/>
    <w:pPr>
      <w:ind w:left="720"/>
      <w:outlineLvl w:val="6"/>
    </w:pPr>
    <w:rPr>
      <w:rFonts w:ascii="Arial" w:hAnsi="Arial"/>
      <w:i/>
      <w:sz w:val="24"/>
    </w:rPr>
  </w:style>
  <w:style w:type="paragraph" w:styleId="Heading8">
    <w:name w:val="heading 8"/>
    <w:basedOn w:val="Normal"/>
    <w:next w:val="Normal"/>
    <w:qFormat/>
    <w:rsid w:val="00D617D0"/>
    <w:pPr>
      <w:keepNext/>
      <w:tabs>
        <w:tab w:val="left" w:pos="1440"/>
      </w:tabs>
      <w:jc w:val="center"/>
      <w:outlineLvl w:val="7"/>
    </w:pPr>
    <w:rPr>
      <w:rFonts w:ascii="Arial" w:hAnsi="Arial"/>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D617D0"/>
    <w:pPr>
      <w:ind w:left="720"/>
    </w:pPr>
  </w:style>
  <w:style w:type="paragraph" w:styleId="Footer">
    <w:name w:val="footer"/>
    <w:basedOn w:val="Normal"/>
    <w:rsid w:val="00D617D0"/>
    <w:pPr>
      <w:tabs>
        <w:tab w:val="center" w:pos="4320"/>
        <w:tab w:val="right" w:pos="8640"/>
      </w:tabs>
    </w:pPr>
  </w:style>
  <w:style w:type="paragraph" w:customStyle="1" w:styleId="EquationCaption">
    <w:name w:val="_Equation Caption"/>
    <w:next w:val="Normal"/>
    <w:rsid w:val="00D617D0"/>
    <w:rPr>
      <w:rFonts w:ascii="CG Times (W1)" w:hAnsi="CG Times (W1)"/>
      <w:noProof/>
    </w:rPr>
  </w:style>
  <w:style w:type="paragraph" w:styleId="BlockText">
    <w:name w:val="Block Text"/>
    <w:basedOn w:val="Normal"/>
    <w:rsid w:val="00D617D0"/>
    <w:pPr>
      <w:ind w:left="720" w:right="-43"/>
      <w:jc w:val="both"/>
    </w:pPr>
    <w:rPr>
      <w:rFonts w:ascii="Arial" w:hAnsi="Arial"/>
      <w:sz w:val="22"/>
    </w:rPr>
  </w:style>
  <w:style w:type="paragraph" w:styleId="BodyTextIndent">
    <w:name w:val="Body Text Indent"/>
    <w:basedOn w:val="Normal"/>
    <w:rsid w:val="00D617D0"/>
    <w:pPr>
      <w:spacing w:after="120"/>
      <w:ind w:left="720"/>
      <w:jc w:val="both"/>
    </w:pPr>
    <w:rPr>
      <w:sz w:val="24"/>
      <w:szCs w:val="24"/>
    </w:rPr>
  </w:style>
  <w:style w:type="paragraph" w:customStyle="1" w:styleId="Logos">
    <w:name w:val="Logos"/>
    <w:rsid w:val="00D617D0"/>
    <w:pPr>
      <w:jc w:val="center"/>
    </w:pPr>
    <w:rPr>
      <w:noProof/>
      <w:sz w:val="28"/>
    </w:rPr>
  </w:style>
  <w:style w:type="paragraph" w:styleId="Header">
    <w:name w:val="header"/>
    <w:basedOn w:val="Normal"/>
    <w:rsid w:val="00D617D0"/>
    <w:pPr>
      <w:tabs>
        <w:tab w:val="center" w:pos="4320"/>
        <w:tab w:val="right" w:pos="8640"/>
      </w:tabs>
    </w:pPr>
    <w:rPr>
      <w:rFonts w:ascii="Arial" w:hAnsi="Arial"/>
      <w:sz w:val="22"/>
    </w:rPr>
  </w:style>
  <w:style w:type="character" w:styleId="PageNumber">
    <w:name w:val="page number"/>
    <w:basedOn w:val="DefaultParagraphFont"/>
    <w:rsid w:val="00D617D0"/>
  </w:style>
  <w:style w:type="paragraph" w:styleId="TOC1">
    <w:name w:val="toc 1"/>
    <w:basedOn w:val="Normal"/>
    <w:next w:val="Normal"/>
    <w:autoRedefine/>
    <w:semiHidden/>
    <w:rsid w:val="00D617D0"/>
    <w:pPr>
      <w:tabs>
        <w:tab w:val="left" w:pos="720"/>
        <w:tab w:val="right" w:leader="dot" w:pos="9710"/>
      </w:tabs>
    </w:pPr>
    <w:rPr>
      <w:rFonts w:ascii="Arial" w:hAnsi="Arial"/>
      <w:caps/>
      <w:noProof/>
      <w:sz w:val="22"/>
    </w:rPr>
  </w:style>
  <w:style w:type="paragraph" w:customStyle="1" w:styleId="TableTitle">
    <w:name w:val="Table Title"/>
    <w:basedOn w:val="Normal"/>
    <w:rsid w:val="00D617D0"/>
    <w:pPr>
      <w:widowControl w:val="0"/>
      <w:suppressAutoHyphens/>
      <w:spacing w:after="60"/>
      <w:jc w:val="center"/>
    </w:pPr>
    <w:rPr>
      <w:rFonts w:ascii="Arial" w:hAnsi="Arial"/>
      <w:kern w:val="18"/>
      <w:sz w:val="22"/>
    </w:rPr>
  </w:style>
  <w:style w:type="paragraph" w:customStyle="1" w:styleId="TableListTitle">
    <w:name w:val="Table List Title"/>
    <w:next w:val="Normal"/>
    <w:rsid w:val="00D617D0"/>
    <w:pPr>
      <w:keepNext/>
      <w:widowControl w:val="0"/>
      <w:suppressAutoHyphens/>
      <w:spacing w:before="120"/>
    </w:pPr>
    <w:rPr>
      <w:caps/>
      <w:kern w:val="24"/>
      <w:sz w:val="22"/>
    </w:rPr>
  </w:style>
  <w:style w:type="paragraph" w:customStyle="1" w:styleId="BodyText21">
    <w:name w:val="Body Text 21"/>
    <w:basedOn w:val="Normal"/>
    <w:rsid w:val="00D617D0"/>
    <w:pPr>
      <w:jc w:val="both"/>
    </w:pPr>
    <w:rPr>
      <w:rFonts w:ascii="Arial" w:hAnsi="Arial"/>
    </w:rPr>
  </w:style>
  <w:style w:type="paragraph" w:styleId="ListBullet">
    <w:name w:val="List Bullet"/>
    <w:basedOn w:val="Normal"/>
    <w:autoRedefine/>
    <w:rsid w:val="00D617D0"/>
    <w:pPr>
      <w:numPr>
        <w:numId w:val="1"/>
      </w:numPr>
    </w:pPr>
    <w:rPr>
      <w:rFonts w:ascii="Arial" w:hAnsi="Arial"/>
      <w:sz w:val="22"/>
    </w:rPr>
  </w:style>
  <w:style w:type="paragraph" w:styleId="ListBullet2">
    <w:name w:val="List Bullet 2"/>
    <w:basedOn w:val="Normal"/>
    <w:autoRedefine/>
    <w:rsid w:val="00D617D0"/>
    <w:pPr>
      <w:numPr>
        <w:numId w:val="2"/>
      </w:numPr>
    </w:pPr>
    <w:rPr>
      <w:rFonts w:ascii="Arial" w:hAnsi="Arial"/>
      <w:sz w:val="22"/>
    </w:rPr>
  </w:style>
  <w:style w:type="paragraph" w:styleId="ListBullet3">
    <w:name w:val="List Bullet 3"/>
    <w:basedOn w:val="Normal"/>
    <w:autoRedefine/>
    <w:rsid w:val="00D617D0"/>
    <w:pPr>
      <w:numPr>
        <w:numId w:val="3"/>
      </w:numPr>
    </w:pPr>
    <w:rPr>
      <w:rFonts w:ascii="Arial" w:hAnsi="Arial"/>
      <w:sz w:val="22"/>
    </w:rPr>
  </w:style>
  <w:style w:type="paragraph" w:styleId="ListBullet4">
    <w:name w:val="List Bullet 4"/>
    <w:basedOn w:val="Normal"/>
    <w:autoRedefine/>
    <w:rsid w:val="00D617D0"/>
    <w:pPr>
      <w:numPr>
        <w:numId w:val="4"/>
      </w:numPr>
    </w:pPr>
    <w:rPr>
      <w:rFonts w:ascii="Arial" w:hAnsi="Arial"/>
      <w:sz w:val="22"/>
    </w:rPr>
  </w:style>
  <w:style w:type="paragraph" w:styleId="ListBullet5">
    <w:name w:val="List Bullet 5"/>
    <w:basedOn w:val="Normal"/>
    <w:autoRedefine/>
    <w:rsid w:val="00D617D0"/>
    <w:pPr>
      <w:numPr>
        <w:numId w:val="5"/>
      </w:numPr>
    </w:pPr>
    <w:rPr>
      <w:rFonts w:ascii="Arial" w:hAnsi="Arial"/>
      <w:sz w:val="22"/>
    </w:rPr>
  </w:style>
  <w:style w:type="paragraph" w:styleId="ListNumber">
    <w:name w:val="List Number"/>
    <w:basedOn w:val="Normal"/>
    <w:rsid w:val="00D617D0"/>
    <w:pPr>
      <w:numPr>
        <w:numId w:val="6"/>
      </w:numPr>
    </w:pPr>
    <w:rPr>
      <w:rFonts w:ascii="Arial" w:hAnsi="Arial"/>
      <w:sz w:val="22"/>
    </w:rPr>
  </w:style>
  <w:style w:type="paragraph" w:styleId="ListNumber2">
    <w:name w:val="List Number 2"/>
    <w:basedOn w:val="Normal"/>
    <w:rsid w:val="00D617D0"/>
    <w:pPr>
      <w:numPr>
        <w:numId w:val="7"/>
      </w:numPr>
    </w:pPr>
    <w:rPr>
      <w:rFonts w:ascii="Arial" w:hAnsi="Arial"/>
      <w:sz w:val="22"/>
    </w:rPr>
  </w:style>
  <w:style w:type="paragraph" w:styleId="ListNumber3">
    <w:name w:val="List Number 3"/>
    <w:basedOn w:val="Normal"/>
    <w:rsid w:val="00D617D0"/>
    <w:pPr>
      <w:numPr>
        <w:numId w:val="8"/>
      </w:numPr>
    </w:pPr>
    <w:rPr>
      <w:rFonts w:ascii="Arial" w:hAnsi="Arial"/>
      <w:sz w:val="22"/>
    </w:rPr>
  </w:style>
  <w:style w:type="paragraph" w:styleId="ListNumber4">
    <w:name w:val="List Number 4"/>
    <w:basedOn w:val="Normal"/>
    <w:rsid w:val="00D617D0"/>
    <w:pPr>
      <w:numPr>
        <w:numId w:val="9"/>
      </w:numPr>
    </w:pPr>
    <w:rPr>
      <w:rFonts w:ascii="Arial" w:hAnsi="Arial"/>
      <w:sz w:val="22"/>
    </w:rPr>
  </w:style>
  <w:style w:type="paragraph" w:styleId="ListNumber5">
    <w:name w:val="List Number 5"/>
    <w:basedOn w:val="Normal"/>
    <w:rsid w:val="00D617D0"/>
    <w:pPr>
      <w:numPr>
        <w:numId w:val="10"/>
      </w:numPr>
    </w:pPr>
    <w:rPr>
      <w:rFonts w:ascii="Arial" w:hAnsi="Arial"/>
      <w:sz w:val="22"/>
    </w:rPr>
  </w:style>
  <w:style w:type="paragraph" w:customStyle="1" w:styleId="GSBody12Headings">
    <w:name w:val="GS Body 1&amp;2 Headings"/>
    <w:basedOn w:val="Normal"/>
    <w:rsid w:val="00D617D0"/>
    <w:pPr>
      <w:keepNext/>
      <w:tabs>
        <w:tab w:val="left" w:pos="1080"/>
        <w:tab w:val="left" w:pos="1440"/>
        <w:tab w:val="left" w:pos="1800"/>
        <w:tab w:val="left" w:pos="2340"/>
        <w:tab w:val="center" w:pos="4500"/>
      </w:tabs>
      <w:spacing w:before="120" w:after="120"/>
      <w:ind w:left="1080" w:hanging="1080"/>
    </w:pPr>
    <w:rPr>
      <w:rFonts w:ascii="Arial" w:hAnsi="Arial"/>
      <w:b/>
      <w:sz w:val="22"/>
    </w:rPr>
  </w:style>
  <w:style w:type="paragraph" w:customStyle="1" w:styleId="GSBodyText">
    <w:name w:val="GS Body Text"/>
    <w:basedOn w:val="Normal"/>
    <w:rsid w:val="00D617D0"/>
    <w:pPr>
      <w:tabs>
        <w:tab w:val="left" w:pos="1080"/>
        <w:tab w:val="left" w:pos="1440"/>
        <w:tab w:val="left" w:pos="1800"/>
        <w:tab w:val="left" w:pos="2340"/>
        <w:tab w:val="center" w:pos="4500"/>
      </w:tabs>
      <w:spacing w:after="240"/>
      <w:ind w:left="1080" w:hanging="1080"/>
    </w:pPr>
    <w:rPr>
      <w:rFonts w:ascii="Arial" w:hAnsi="Arial"/>
      <w:sz w:val="22"/>
    </w:rPr>
  </w:style>
  <w:style w:type="paragraph" w:customStyle="1" w:styleId="GS5thLetter">
    <w:name w:val="GS 5th Letter"/>
    <w:basedOn w:val="Normal"/>
    <w:rsid w:val="00D617D0"/>
    <w:pPr>
      <w:tabs>
        <w:tab w:val="left" w:pos="1440"/>
        <w:tab w:val="left" w:pos="1800"/>
        <w:tab w:val="left" w:pos="2340"/>
        <w:tab w:val="center" w:pos="4500"/>
      </w:tabs>
      <w:ind w:left="1440" w:hanging="360"/>
    </w:pPr>
    <w:rPr>
      <w:rFonts w:ascii="Arial" w:hAnsi="Arial"/>
      <w:sz w:val="22"/>
    </w:rPr>
  </w:style>
  <w:style w:type="paragraph" w:customStyle="1" w:styleId="GS5thBullet">
    <w:name w:val="GS 5th Bullet"/>
    <w:basedOn w:val="Normal"/>
    <w:rsid w:val="00D617D0"/>
    <w:pPr>
      <w:tabs>
        <w:tab w:val="left" w:pos="1440"/>
        <w:tab w:val="left" w:pos="1800"/>
        <w:tab w:val="left" w:pos="2340"/>
        <w:tab w:val="center" w:pos="4500"/>
      </w:tabs>
      <w:ind w:left="1440" w:hanging="360"/>
    </w:pPr>
    <w:rPr>
      <w:rFonts w:ascii="Arial" w:hAnsi="Arial"/>
      <w:sz w:val="22"/>
    </w:rPr>
  </w:style>
  <w:style w:type="paragraph" w:styleId="BodyTextIndent2">
    <w:name w:val="Body Text Indent 2"/>
    <w:basedOn w:val="Normal"/>
    <w:rsid w:val="00D617D0"/>
    <w:pPr>
      <w:spacing w:after="120"/>
      <w:ind w:left="1440" w:hanging="720"/>
      <w:jc w:val="both"/>
    </w:pPr>
  </w:style>
  <w:style w:type="character" w:styleId="Hyperlink">
    <w:name w:val="Hyperlink"/>
    <w:basedOn w:val="DefaultParagraphFont"/>
    <w:rsid w:val="00D617D0"/>
    <w:rPr>
      <w:color w:val="0000FF"/>
      <w:u w:val="single"/>
    </w:rPr>
  </w:style>
  <w:style w:type="paragraph" w:styleId="BodyText">
    <w:name w:val="Body Text"/>
    <w:basedOn w:val="Normal"/>
    <w:rsid w:val="00D617D0"/>
    <w:pPr>
      <w:jc w:val="center"/>
    </w:pPr>
    <w:rPr>
      <w:rFonts w:ascii="Sabon MT" w:eastAsia="Arial Unicode MS" w:hAnsi="Sabon MT" w:cs="Arial"/>
      <w:b/>
      <w:bCs/>
    </w:rPr>
  </w:style>
  <w:style w:type="paragraph" w:styleId="BodyTextIndent3">
    <w:name w:val="Body Text Indent 3"/>
    <w:basedOn w:val="Normal"/>
    <w:rsid w:val="00D617D0"/>
    <w:pPr>
      <w:spacing w:after="120"/>
      <w:ind w:left="1440"/>
      <w:jc w:val="both"/>
    </w:pPr>
  </w:style>
  <w:style w:type="table" w:styleId="TableGrid">
    <w:name w:val="Table Grid"/>
    <w:basedOn w:val="TableNormal"/>
    <w:rsid w:val="000F38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1673B"/>
    <w:rPr>
      <w:rFonts w:ascii="Tahoma" w:hAnsi="Tahoma" w:cs="Tahoma"/>
      <w:sz w:val="16"/>
      <w:szCs w:val="16"/>
    </w:rPr>
  </w:style>
  <w:style w:type="character" w:styleId="Strong">
    <w:name w:val="Strong"/>
    <w:basedOn w:val="DefaultParagraphFont"/>
    <w:qFormat/>
    <w:rsid w:val="009E35A6"/>
    <w:rPr>
      <w:b/>
      <w:bCs/>
    </w:rPr>
  </w:style>
  <w:style w:type="paragraph" w:styleId="BodyText3">
    <w:name w:val="Body Text 3"/>
    <w:basedOn w:val="Normal"/>
    <w:rsid w:val="00B91386"/>
    <w:pPr>
      <w:spacing w:before="120"/>
      <w:ind w:left="1134"/>
      <w:jc w:val="both"/>
    </w:pPr>
    <w:rPr>
      <w:sz w:val="24"/>
      <w:szCs w:val="24"/>
    </w:rPr>
  </w:style>
  <w:style w:type="paragraph" w:styleId="Title">
    <w:name w:val="Title"/>
    <w:basedOn w:val="Normal"/>
    <w:qFormat/>
    <w:rsid w:val="00E90948"/>
    <w:pPr>
      <w:jc w:val="center"/>
    </w:pPr>
    <w:rPr>
      <w:rFonts w:ascii="Arial" w:hAnsi="Arial"/>
      <w:b/>
      <w:lang w:eastAsia="zh-TW"/>
    </w:rPr>
  </w:style>
  <w:style w:type="paragraph" w:customStyle="1" w:styleId="Paragraph1">
    <w:name w:val="Paragraph1"/>
    <w:basedOn w:val="Normal"/>
    <w:rsid w:val="002746DE"/>
    <w:pPr>
      <w:spacing w:before="40" w:after="60"/>
      <w:jc w:val="both"/>
    </w:pPr>
    <w:rPr>
      <w:rFonts w:ascii="Arial" w:hAnsi="Arial"/>
      <w:sz w:val="22"/>
    </w:rPr>
  </w:style>
  <w:style w:type="character" w:styleId="CommentReference">
    <w:name w:val="annotation reference"/>
    <w:basedOn w:val="DefaultParagraphFont"/>
    <w:semiHidden/>
    <w:rsid w:val="003B64B7"/>
    <w:rPr>
      <w:sz w:val="16"/>
      <w:szCs w:val="16"/>
    </w:rPr>
  </w:style>
  <w:style w:type="paragraph" w:styleId="CommentText">
    <w:name w:val="annotation text"/>
    <w:basedOn w:val="Normal"/>
    <w:link w:val="CommentTextChar"/>
    <w:semiHidden/>
    <w:rsid w:val="003B64B7"/>
  </w:style>
  <w:style w:type="character" w:customStyle="1" w:styleId="EmailStyle53">
    <w:name w:val="EmailStyle531"/>
    <w:aliases w:val="EmailStyle531"/>
    <w:basedOn w:val="DefaultParagraphFont"/>
    <w:semiHidden/>
    <w:personal/>
    <w:personalCompose/>
    <w:rsid w:val="008605B4"/>
    <w:rPr>
      <w:rFonts w:ascii="Arial" w:hAnsi="Arial" w:cs="Arial"/>
      <w:color w:val="auto"/>
      <w:sz w:val="20"/>
      <w:szCs w:val="20"/>
    </w:rPr>
  </w:style>
  <w:style w:type="paragraph" w:styleId="CommentSubject">
    <w:name w:val="annotation subject"/>
    <w:basedOn w:val="CommentText"/>
    <w:next w:val="CommentText"/>
    <w:link w:val="CommentSubjectChar"/>
    <w:rsid w:val="002B1748"/>
    <w:rPr>
      <w:b/>
      <w:bCs/>
    </w:rPr>
  </w:style>
  <w:style w:type="character" w:customStyle="1" w:styleId="CommentTextChar">
    <w:name w:val="Comment Text Char"/>
    <w:basedOn w:val="DefaultParagraphFont"/>
    <w:link w:val="CommentText"/>
    <w:semiHidden/>
    <w:rsid w:val="002B1748"/>
    <w:rPr>
      <w:lang w:val="en-US" w:eastAsia="en-US"/>
    </w:rPr>
  </w:style>
  <w:style w:type="character" w:customStyle="1" w:styleId="CommentSubjectChar">
    <w:name w:val="Comment Subject Char"/>
    <w:basedOn w:val="CommentTextChar"/>
    <w:link w:val="CommentSubject"/>
    <w:rsid w:val="002B1748"/>
  </w:style>
  <w:style w:type="character" w:styleId="Emphasis">
    <w:name w:val="Emphasis"/>
    <w:basedOn w:val="DefaultParagraphFont"/>
    <w:qFormat/>
    <w:rsid w:val="00E95A3A"/>
    <w:rPr>
      <w:i/>
      <w:iCs/>
    </w:rPr>
  </w:style>
  <w:style w:type="paragraph" w:customStyle="1" w:styleId="CharCharCharCharCharCharCharCharCharCharCharCharCharCharCharChar">
    <w:name w:val="Char Char Char Char Char Char Char Char Char Char Char Char Char Char Char Char"/>
    <w:basedOn w:val="Normal"/>
    <w:semiHidden/>
    <w:rsid w:val="00A306EB"/>
    <w:pPr>
      <w:spacing w:after="160" w:line="240" w:lineRule="exact"/>
    </w:pPr>
    <w:rPr>
      <w:rFonts w:ascii="Arial" w:hAnsi="Arial"/>
      <w:sz w:val="22"/>
      <w:szCs w:val="22"/>
    </w:rPr>
  </w:style>
  <w:style w:type="paragraph" w:customStyle="1" w:styleId="Char">
    <w:name w:val="Char"/>
    <w:basedOn w:val="Normal"/>
    <w:rsid w:val="006D3328"/>
    <w:pPr>
      <w:spacing w:after="160" w:line="240" w:lineRule="exact"/>
    </w:pPr>
    <w:rPr>
      <w:rFonts w:ascii="Tahoma" w:eastAsia="PMingLiU" w:hAnsi="Tahoma"/>
    </w:rPr>
  </w:style>
  <w:style w:type="paragraph" w:styleId="ListParagraph">
    <w:name w:val="List Paragraph"/>
    <w:basedOn w:val="Normal"/>
    <w:uiPriority w:val="34"/>
    <w:qFormat/>
    <w:rsid w:val="00B53FAA"/>
    <w:pPr>
      <w:ind w:left="720"/>
    </w:pPr>
  </w:style>
</w:styles>
</file>

<file path=word/webSettings.xml><?xml version="1.0" encoding="utf-8"?>
<w:webSettings xmlns:r="http://schemas.openxmlformats.org/officeDocument/2006/relationships" xmlns:w="http://schemas.openxmlformats.org/wordprocessingml/2006/main">
  <w:divs>
    <w:div w:id="65033254">
      <w:bodyDiv w:val="1"/>
      <w:marLeft w:val="0"/>
      <w:marRight w:val="0"/>
      <w:marTop w:val="0"/>
      <w:marBottom w:val="0"/>
      <w:divBdr>
        <w:top w:val="none" w:sz="0" w:space="0" w:color="auto"/>
        <w:left w:val="none" w:sz="0" w:space="0" w:color="auto"/>
        <w:bottom w:val="none" w:sz="0" w:space="0" w:color="auto"/>
        <w:right w:val="none" w:sz="0" w:space="0" w:color="auto"/>
      </w:divBdr>
    </w:div>
    <w:div w:id="289242029">
      <w:bodyDiv w:val="1"/>
      <w:marLeft w:val="0"/>
      <w:marRight w:val="0"/>
      <w:marTop w:val="0"/>
      <w:marBottom w:val="0"/>
      <w:divBdr>
        <w:top w:val="none" w:sz="0" w:space="0" w:color="auto"/>
        <w:left w:val="none" w:sz="0" w:space="0" w:color="auto"/>
        <w:bottom w:val="none" w:sz="0" w:space="0" w:color="auto"/>
        <w:right w:val="none" w:sz="0" w:space="0" w:color="auto"/>
      </w:divBdr>
    </w:div>
    <w:div w:id="381096134">
      <w:bodyDiv w:val="1"/>
      <w:marLeft w:val="0"/>
      <w:marRight w:val="0"/>
      <w:marTop w:val="0"/>
      <w:marBottom w:val="0"/>
      <w:divBdr>
        <w:top w:val="none" w:sz="0" w:space="0" w:color="auto"/>
        <w:left w:val="none" w:sz="0" w:space="0" w:color="auto"/>
        <w:bottom w:val="none" w:sz="0" w:space="0" w:color="auto"/>
        <w:right w:val="none" w:sz="0" w:space="0" w:color="auto"/>
      </w:divBdr>
    </w:div>
    <w:div w:id="508326383">
      <w:bodyDiv w:val="1"/>
      <w:marLeft w:val="0"/>
      <w:marRight w:val="0"/>
      <w:marTop w:val="0"/>
      <w:marBottom w:val="0"/>
      <w:divBdr>
        <w:top w:val="none" w:sz="0" w:space="0" w:color="auto"/>
        <w:left w:val="none" w:sz="0" w:space="0" w:color="auto"/>
        <w:bottom w:val="none" w:sz="0" w:space="0" w:color="auto"/>
        <w:right w:val="none" w:sz="0" w:space="0" w:color="auto"/>
      </w:divBdr>
    </w:div>
    <w:div w:id="590553875">
      <w:bodyDiv w:val="1"/>
      <w:marLeft w:val="0"/>
      <w:marRight w:val="0"/>
      <w:marTop w:val="0"/>
      <w:marBottom w:val="0"/>
      <w:divBdr>
        <w:top w:val="none" w:sz="0" w:space="0" w:color="auto"/>
        <w:left w:val="none" w:sz="0" w:space="0" w:color="auto"/>
        <w:bottom w:val="none" w:sz="0" w:space="0" w:color="auto"/>
        <w:right w:val="none" w:sz="0" w:space="0" w:color="auto"/>
      </w:divBdr>
    </w:div>
    <w:div w:id="818964354">
      <w:bodyDiv w:val="1"/>
      <w:marLeft w:val="0"/>
      <w:marRight w:val="0"/>
      <w:marTop w:val="0"/>
      <w:marBottom w:val="0"/>
      <w:divBdr>
        <w:top w:val="none" w:sz="0" w:space="0" w:color="auto"/>
        <w:left w:val="none" w:sz="0" w:space="0" w:color="auto"/>
        <w:bottom w:val="none" w:sz="0" w:space="0" w:color="auto"/>
        <w:right w:val="none" w:sz="0" w:space="0" w:color="auto"/>
      </w:divBdr>
    </w:div>
    <w:div w:id="868763782">
      <w:bodyDiv w:val="1"/>
      <w:marLeft w:val="0"/>
      <w:marRight w:val="0"/>
      <w:marTop w:val="0"/>
      <w:marBottom w:val="0"/>
      <w:divBdr>
        <w:top w:val="none" w:sz="0" w:space="0" w:color="auto"/>
        <w:left w:val="none" w:sz="0" w:space="0" w:color="auto"/>
        <w:bottom w:val="none" w:sz="0" w:space="0" w:color="auto"/>
        <w:right w:val="none" w:sz="0" w:space="0" w:color="auto"/>
      </w:divBdr>
    </w:div>
    <w:div w:id="873277068">
      <w:bodyDiv w:val="1"/>
      <w:marLeft w:val="0"/>
      <w:marRight w:val="0"/>
      <w:marTop w:val="0"/>
      <w:marBottom w:val="0"/>
      <w:divBdr>
        <w:top w:val="none" w:sz="0" w:space="0" w:color="auto"/>
        <w:left w:val="none" w:sz="0" w:space="0" w:color="auto"/>
        <w:bottom w:val="none" w:sz="0" w:space="0" w:color="auto"/>
        <w:right w:val="none" w:sz="0" w:space="0" w:color="auto"/>
      </w:divBdr>
    </w:div>
    <w:div w:id="887226594">
      <w:bodyDiv w:val="1"/>
      <w:marLeft w:val="0"/>
      <w:marRight w:val="0"/>
      <w:marTop w:val="0"/>
      <w:marBottom w:val="0"/>
      <w:divBdr>
        <w:top w:val="none" w:sz="0" w:space="0" w:color="auto"/>
        <w:left w:val="none" w:sz="0" w:space="0" w:color="auto"/>
        <w:bottom w:val="none" w:sz="0" w:space="0" w:color="auto"/>
        <w:right w:val="none" w:sz="0" w:space="0" w:color="auto"/>
      </w:divBdr>
    </w:div>
    <w:div w:id="1113331788">
      <w:bodyDiv w:val="1"/>
      <w:marLeft w:val="0"/>
      <w:marRight w:val="0"/>
      <w:marTop w:val="0"/>
      <w:marBottom w:val="0"/>
      <w:divBdr>
        <w:top w:val="none" w:sz="0" w:space="0" w:color="auto"/>
        <w:left w:val="none" w:sz="0" w:space="0" w:color="auto"/>
        <w:bottom w:val="none" w:sz="0" w:space="0" w:color="auto"/>
        <w:right w:val="none" w:sz="0" w:space="0" w:color="auto"/>
      </w:divBdr>
    </w:div>
    <w:div w:id="1360356697">
      <w:bodyDiv w:val="1"/>
      <w:marLeft w:val="0"/>
      <w:marRight w:val="0"/>
      <w:marTop w:val="0"/>
      <w:marBottom w:val="0"/>
      <w:divBdr>
        <w:top w:val="none" w:sz="0" w:space="0" w:color="auto"/>
        <w:left w:val="none" w:sz="0" w:space="0" w:color="auto"/>
        <w:bottom w:val="none" w:sz="0" w:space="0" w:color="auto"/>
        <w:right w:val="none" w:sz="0" w:space="0" w:color="auto"/>
      </w:divBdr>
    </w:div>
    <w:div w:id="1473448143">
      <w:bodyDiv w:val="1"/>
      <w:marLeft w:val="0"/>
      <w:marRight w:val="0"/>
      <w:marTop w:val="0"/>
      <w:marBottom w:val="0"/>
      <w:divBdr>
        <w:top w:val="none" w:sz="0" w:space="0" w:color="auto"/>
        <w:left w:val="none" w:sz="0" w:space="0" w:color="auto"/>
        <w:bottom w:val="none" w:sz="0" w:space="0" w:color="auto"/>
        <w:right w:val="none" w:sz="0" w:space="0" w:color="auto"/>
      </w:divBdr>
    </w:div>
    <w:div w:id="1558588162">
      <w:bodyDiv w:val="1"/>
      <w:marLeft w:val="0"/>
      <w:marRight w:val="0"/>
      <w:marTop w:val="0"/>
      <w:marBottom w:val="0"/>
      <w:divBdr>
        <w:top w:val="none" w:sz="0" w:space="0" w:color="auto"/>
        <w:left w:val="none" w:sz="0" w:space="0" w:color="auto"/>
        <w:bottom w:val="none" w:sz="0" w:space="0" w:color="auto"/>
        <w:right w:val="none" w:sz="0" w:space="0" w:color="auto"/>
      </w:divBdr>
    </w:div>
    <w:div w:id="187126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oangmvu@ptsc.com.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Links>
    <vt:vector size="6" baseType="variant">
      <vt:variant>
        <vt:i4>5570623</vt:i4>
      </vt:variant>
      <vt:variant>
        <vt:i4>3</vt:i4>
      </vt:variant>
      <vt:variant>
        <vt:i4>0</vt:i4>
      </vt:variant>
      <vt:variant>
        <vt:i4>5</vt:i4>
      </vt:variant>
      <vt:variant>
        <vt:lpwstr>mailto:hoangmvu@ptsc.com.vn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Quang Hoa</dc:creator>
  <cp:lastModifiedBy>Ms Dieu</cp:lastModifiedBy>
  <cp:revision>15</cp:revision>
  <cp:lastPrinted>2012-05-16T04:14:00Z</cp:lastPrinted>
  <dcterms:created xsi:type="dcterms:W3CDTF">2012-07-06T07:52:00Z</dcterms:created>
  <dcterms:modified xsi:type="dcterms:W3CDTF">2012-07-27T09:19:00Z</dcterms:modified>
</cp:coreProperties>
</file>